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858" w:rsidRDefault="000B6CF8">
      <w:pPr>
        <w:jc w:val="center"/>
      </w:pPr>
      <w:bookmarkStart w:id="0" w:name="_Ref446310717"/>
      <w:bookmarkEnd w:id="0"/>
      <w:r>
        <w:rPr>
          <w:noProof/>
          <w:lang w:val="de-DE" w:eastAsia="de-DE"/>
        </w:rPr>
        <w:drawing>
          <wp:inline distT="0" distB="0" distL="0" distR="0">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p w:rsidR="00727858" w:rsidRDefault="000B6CF8">
      <w:pPr>
        <w:spacing w:before="720" w:after="720"/>
        <w:jc w:val="center"/>
        <w:rPr>
          <w:b/>
          <w:bCs/>
          <w:sz w:val="36"/>
          <w:szCs w:val="36"/>
          <w:lang w:val="it-IT"/>
        </w:rPr>
      </w:pPr>
      <w:r>
        <w:rPr>
          <w:b/>
          <w:bCs/>
          <w:sz w:val="36"/>
          <w:szCs w:val="36"/>
          <w:lang w:val="it-IT"/>
        </w:rPr>
        <w:t xml:space="preserve">GENIVI </w:t>
      </w:r>
      <w:proofErr w:type="spellStart"/>
      <w:r>
        <w:rPr>
          <w:b/>
          <w:bCs/>
          <w:sz w:val="36"/>
          <w:szCs w:val="36"/>
          <w:lang w:val="it-IT"/>
        </w:rPr>
        <w:t>Alliance</w:t>
      </w:r>
      <w:proofErr w:type="spellEnd"/>
    </w:p>
    <w:p w:rsidR="00727858" w:rsidRDefault="000B6CF8">
      <w:pPr>
        <w:spacing w:after="360"/>
        <w:rPr>
          <w:sz w:val="40"/>
          <w:lang w:val="it-IT"/>
        </w:rPr>
      </w:pPr>
      <w:r>
        <w:rPr>
          <w:sz w:val="40"/>
          <w:lang w:val="it-IT"/>
        </w:rPr>
        <w:t xml:space="preserve">GENIVI </w:t>
      </w:r>
      <w:proofErr w:type="spellStart"/>
      <w:r>
        <w:rPr>
          <w:sz w:val="40"/>
          <w:lang w:val="it-IT"/>
        </w:rPr>
        <w:t>Document</w:t>
      </w:r>
      <w:proofErr w:type="spellEnd"/>
      <w:r>
        <w:rPr>
          <w:sz w:val="40"/>
          <w:lang w:val="it-IT"/>
        </w:rPr>
        <w:t xml:space="preserve"> </w:t>
      </w:r>
      <w:r w:rsidR="00954804">
        <w:fldChar w:fldCharType="begin"/>
      </w:r>
      <w:r w:rsidR="00954804" w:rsidRPr="00185BA4">
        <w:rPr>
          <w:lang w:val="it-IT"/>
        </w:rPr>
        <w:instrText xml:space="preserve"> DOCPROPERTY "Document Number"  \* MERGEFORMAT </w:instrText>
      </w:r>
      <w:r w:rsidR="00954804">
        <w:fldChar w:fldCharType="separate"/>
      </w:r>
      <w:r w:rsidR="00287F86">
        <w:rPr>
          <w:sz w:val="40"/>
          <w:lang w:val="it-IT"/>
        </w:rPr>
        <w:t>CS</w:t>
      </w:r>
      <w:r>
        <w:rPr>
          <w:sz w:val="40"/>
          <w:lang w:val="it-IT"/>
        </w:rPr>
        <w:t>000</w:t>
      </w:r>
      <w:r w:rsidR="0061369C">
        <w:rPr>
          <w:sz w:val="40"/>
          <w:lang w:val="it-IT"/>
        </w:rPr>
        <w:t>63</w:t>
      </w:r>
      <w:r w:rsidR="00954804">
        <w:rPr>
          <w:sz w:val="40"/>
          <w:lang w:val="it-IT"/>
        </w:rPr>
        <w:fldChar w:fldCharType="end"/>
      </w:r>
    </w:p>
    <w:p w:rsidR="00727858" w:rsidRPr="002042B1" w:rsidRDefault="000B6CF8">
      <w:pPr>
        <w:spacing w:after="360"/>
        <w:rPr>
          <w:sz w:val="40"/>
          <w:lang w:val="it-IT"/>
        </w:rPr>
      </w:pPr>
      <w:proofErr w:type="spellStart"/>
      <w:r w:rsidRPr="002042B1">
        <w:rPr>
          <w:sz w:val="40"/>
          <w:lang w:val="it-IT"/>
        </w:rPr>
        <w:t>EnhancedPositionService</w:t>
      </w:r>
      <w:proofErr w:type="spellEnd"/>
    </w:p>
    <w:p w:rsidR="00727858" w:rsidRDefault="009D71BD">
      <w:pPr>
        <w:spacing w:after="360"/>
        <w:rPr>
          <w:sz w:val="40"/>
        </w:rPr>
      </w:pPr>
      <w:fldSimple w:instr=" DOCPROPERTY &quot;GENIVI-DocType&quot;  \* MERGEFORMAT ">
        <w:r w:rsidR="000B6CF8">
          <w:rPr>
            <w:sz w:val="40"/>
          </w:rPr>
          <w:t>Component Specification</w:t>
        </w:r>
      </w:fldSimple>
    </w:p>
    <w:p w:rsidR="00727858" w:rsidRDefault="002E6ED4">
      <w:pPr>
        <w:spacing w:after="360"/>
        <w:rPr>
          <w:sz w:val="40"/>
        </w:rPr>
      </w:pPr>
      <w:r>
        <w:rPr>
          <w:sz w:val="40"/>
        </w:rPr>
        <w:t>Accepted Version</w:t>
      </w:r>
      <w:r w:rsidR="000B6CF8">
        <w:rPr>
          <w:sz w:val="40"/>
        </w:rPr>
        <w:t xml:space="preserve"> </w:t>
      </w:r>
      <w:fldSimple w:instr=" DOCPROPERTY &quot;GENIVI-DocVersion&quot;  \* MERGEFORMAT ">
        <w:r w:rsidR="00704E7B">
          <w:rPr>
            <w:sz w:val="40"/>
          </w:rPr>
          <w:t>5</w:t>
        </w:r>
        <w:r w:rsidR="000B6CF8">
          <w:rPr>
            <w:sz w:val="40"/>
          </w:rPr>
          <w:t>.0</w:t>
        </w:r>
      </w:fldSimple>
      <w:r w:rsidR="000B6CF8">
        <w:rPr>
          <w:sz w:val="40"/>
        </w:rPr>
        <w:t>.0</w:t>
      </w:r>
    </w:p>
    <w:p w:rsidR="00727858" w:rsidRDefault="008143B5">
      <w:pPr>
        <w:spacing w:after="480"/>
        <w:rPr>
          <w:rFonts w:ascii="Arial" w:hAnsi="Arial" w:cs="Arial"/>
          <w:b/>
        </w:rPr>
      </w:pPr>
      <w:r>
        <w:rPr>
          <w:rFonts w:ascii="Arial" w:hAnsi="Arial" w:cs="Arial"/>
          <w:b/>
        </w:rPr>
        <w:t>25</w:t>
      </w:r>
      <w:r w:rsidR="000B6CF8">
        <w:rPr>
          <w:rFonts w:ascii="Arial" w:hAnsi="Arial" w:cs="Arial"/>
          <w:b/>
        </w:rPr>
        <w:t>-</w:t>
      </w:r>
      <w:r>
        <w:rPr>
          <w:rFonts w:ascii="Arial" w:hAnsi="Arial" w:cs="Arial"/>
          <w:b/>
        </w:rPr>
        <w:t>01</w:t>
      </w:r>
      <w:r w:rsidR="000B6CF8">
        <w:rPr>
          <w:rFonts w:ascii="Arial" w:hAnsi="Arial" w:cs="Arial"/>
          <w:b/>
        </w:rPr>
        <w:t>-201</w:t>
      </w:r>
      <w:r>
        <w:rPr>
          <w:rFonts w:ascii="Arial" w:hAnsi="Arial" w:cs="Arial"/>
          <w:b/>
        </w:rPr>
        <w:t>7</w:t>
      </w:r>
    </w:p>
    <w:p w:rsidR="00727858" w:rsidRDefault="000B6CF8">
      <w:pPr>
        <w:rPr>
          <w:rFonts w:ascii="Arial" w:hAnsi="Arial" w:cs="Arial"/>
          <w:b/>
        </w:rPr>
      </w:pPr>
      <w:r>
        <w:rPr>
          <w:rFonts w:ascii="Arial" w:hAnsi="Arial" w:cs="Arial"/>
          <w:b/>
        </w:rPr>
        <w:t>Sponsored by:</w:t>
      </w:r>
    </w:p>
    <w:p w:rsidR="00727858" w:rsidRDefault="009D71BD">
      <w:pPr>
        <w:spacing w:after="240"/>
        <w:rPr>
          <w:rFonts w:ascii="Arial" w:hAnsi="Arial" w:cs="Arial"/>
        </w:rPr>
      </w:pPr>
      <w:fldSimple w:instr=" DOCPROPERTY &quot;Destination&quot;  \* MERGEFORMAT ">
        <w:r w:rsidR="000B6CF8">
          <w:rPr>
            <w:rFonts w:ascii="Arial" w:hAnsi="Arial" w:cs="Arial"/>
          </w:rPr>
          <w:t>GENIVI Alliance</w:t>
        </w:r>
      </w:fldSimple>
    </w:p>
    <w:p w:rsidR="00727858" w:rsidRDefault="000B6CF8">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rsidR="00727858" w:rsidRDefault="000B6CF8">
      <w:pPr>
        <w:spacing w:after="240"/>
        <w:rPr>
          <w:rFonts w:ascii="Arial" w:hAnsi="Arial" w:cs="Arial"/>
        </w:rPr>
      </w:pPr>
      <w:r>
        <w:rPr>
          <w:rFonts w:ascii="Arial" w:hAnsi="Arial" w:cs="Arial"/>
          <w:b/>
        </w:rPr>
        <w:fldChar w:fldCharType="begin"/>
      </w:r>
      <w:r>
        <w:rPr>
          <w:rFonts w:ascii="Arial" w:hAnsi="Arial" w:cs="Arial"/>
          <w:noProof/>
        </w:rPr>
        <w:instrText xml:space="preserve"> IF </w:instrText>
      </w:r>
      <w:r>
        <w:rPr>
          <w:rFonts w:ascii="Arial" w:hAnsi="Arial" w:cs="Arial"/>
          <w:noProof/>
        </w:rPr>
        <w:fldChar w:fldCharType="begin"/>
      </w:r>
      <w:r>
        <w:rPr>
          <w:rFonts w:ascii="Arial" w:hAnsi="Arial" w:cs="Arial"/>
          <w:noProof/>
        </w:rPr>
        <w:instrText xml:space="preserve"> DOCPROPERTY "Disposition" </w:instrText>
      </w:r>
      <w:r>
        <w:rPr>
          <w:rFonts w:ascii="Arial" w:hAnsi="Arial" w:cs="Arial"/>
          <w:noProof/>
        </w:rPr>
        <w:fldChar w:fldCharType="separate"/>
      </w:r>
      <w:r>
        <w:rPr>
          <w:rFonts w:ascii="Arial" w:hAnsi="Arial" w:cs="Arial"/>
          <w:noProof/>
        </w:rPr>
        <w:instrText>NotAccepted</w:instrText>
      </w:r>
      <w:r>
        <w:rPr>
          <w:rFonts w:ascii="Arial" w:hAnsi="Arial" w:cs="Arial"/>
          <w:noProof/>
        </w:rPr>
        <w:fldChar w:fldCharType="end"/>
      </w:r>
      <w:r>
        <w:rPr>
          <w:rFonts w:ascii="Arial" w:hAnsi="Arial" w:cs="Arial"/>
          <w:noProof/>
        </w:rPr>
        <w:instrText xml:space="preserve"> = "Accepted" "GENIVI Alliance Board of Directors.</w:instrText>
      </w:r>
    </w:p>
    <w:p w:rsidR="00727858" w:rsidRDefault="000B6CF8">
      <w:pPr>
        <w:spacing w:after="240"/>
        <w:rPr>
          <w:rFonts w:ascii="Arial" w:hAnsi="Arial" w:cs="Arial"/>
        </w:rPr>
      </w:pPr>
      <w:r>
        <w:rPr>
          <w:rFonts w:ascii="Arial" w:hAnsi="Arial" w:cs="Arial"/>
          <w:noProof/>
        </w:rPr>
        <w:instrText>" "This document has not yet been accepted for release by the GENIVI Alliance Board of Directors.</w:instrText>
      </w:r>
    </w:p>
    <w:p w:rsidR="00727858" w:rsidRDefault="000B6CF8">
      <w:pPr>
        <w:spacing w:after="240"/>
        <w:rPr>
          <w:rFonts w:ascii="Arial" w:hAnsi="Arial" w:cs="Arial"/>
          <w:noProof/>
        </w:rPr>
      </w:pPr>
      <w:r>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Pr>
          <w:rFonts w:ascii="Arial" w:hAnsi="Arial" w:cs="Arial"/>
          <w:noProof/>
        </w:rPr>
        <w:instrText>This document has not yet been accepted for release by the GENIVI Alliance Board of Directors.</w:instrText>
      </w:r>
    </w:p>
    <w:p w:rsidR="00727858" w:rsidRDefault="000B6CF8">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Pr>
          <w:rFonts w:ascii="Arial" w:hAnsi="Arial" w:cs="Arial"/>
          <w:b/>
        </w:rPr>
        <w:t>Abstract:</w:t>
      </w:r>
    </w:p>
    <w:p w:rsidR="00727858" w:rsidRDefault="00035A1D">
      <w:pPr>
        <w:spacing w:after="240"/>
        <w:rPr>
          <w:rFonts w:ascii="Arial" w:hAnsi="Arial" w:cs="Arial"/>
        </w:rPr>
      </w:pPr>
      <w:r>
        <w:fldChar w:fldCharType="begin"/>
      </w:r>
      <w:r>
        <w:instrText xml:space="preserve"> DOCPROPERTY "Comments"  \* MERGEFORMAT </w:instrText>
      </w:r>
      <w:r>
        <w:fldChar w:fldCharType="separate"/>
      </w:r>
      <w:r w:rsidR="000B6CF8">
        <w:rPr>
          <w:rFonts w:ascii="Arial" w:hAnsi="Arial" w:cs="Arial"/>
        </w:rPr>
        <w:t xml:space="preserve">This document provides the Component Specification for the </w:t>
      </w:r>
      <w:proofErr w:type="spellStart"/>
      <w:r w:rsidR="000B6CF8">
        <w:rPr>
          <w:rFonts w:ascii="Arial" w:hAnsi="Arial" w:cs="Arial"/>
        </w:rPr>
        <w:t>EnhancedPositionService</w:t>
      </w:r>
      <w:proofErr w:type="spellEnd"/>
      <w:r>
        <w:rPr>
          <w:rFonts w:ascii="Arial" w:hAnsi="Arial" w:cs="Arial"/>
        </w:rPr>
        <w:fldChar w:fldCharType="end"/>
      </w:r>
    </w:p>
    <w:p w:rsidR="00727858" w:rsidRDefault="000B6CF8">
      <w:pPr>
        <w:rPr>
          <w:rFonts w:ascii="Arial" w:hAnsi="Arial" w:cs="Arial"/>
          <w:b/>
        </w:rPr>
      </w:pPr>
      <w:r>
        <w:rPr>
          <w:rFonts w:ascii="Arial" w:hAnsi="Arial" w:cs="Arial"/>
          <w:b/>
        </w:rPr>
        <w:t>K</w:t>
      </w:r>
      <w:proofErr w:type="gramStart"/>
      <w:r>
        <w:rPr>
          <w:rFonts w:ascii="Arial" w:hAnsi="Arial" w:cs="Arial"/>
          <w:b/>
        </w:rPr>
        <w:t>eywords</w:t>
      </w:r>
      <w:proofErr w:type="gramEnd"/>
      <w:r>
        <w:rPr>
          <w:rFonts w:ascii="Arial" w:hAnsi="Arial" w:cs="Arial"/>
          <w:b/>
        </w:rPr>
        <w:t>:</w:t>
      </w:r>
    </w:p>
    <w:p w:rsidR="00727858" w:rsidRDefault="00035A1D">
      <w:pPr>
        <w:spacing w:after="240"/>
        <w:rPr>
          <w:rFonts w:ascii="Arial" w:hAnsi="Arial" w:cs="Arial"/>
        </w:rPr>
      </w:pPr>
      <w:r>
        <w:fldChar w:fldCharType="begin"/>
      </w:r>
      <w:r>
        <w:instrText xml:space="preserve"> KEYWORDS  \* MERGEFORMAT </w:instrText>
      </w:r>
      <w:r>
        <w:fldChar w:fldCharType="separate"/>
      </w:r>
      <w:r w:rsidR="000B6CF8">
        <w:rPr>
          <w:rFonts w:ascii="Arial" w:hAnsi="Arial" w:cs="Arial"/>
        </w:rPr>
        <w:t xml:space="preserve">GENIVI, </w:t>
      </w:r>
      <w:proofErr w:type="spellStart"/>
      <w:r w:rsidR="000B6CF8">
        <w:rPr>
          <w:rFonts w:ascii="Arial" w:hAnsi="Arial" w:cs="Arial"/>
        </w:rPr>
        <w:t>EnhancedPositionService</w:t>
      </w:r>
      <w:proofErr w:type="spellEnd"/>
      <w:r w:rsidR="000B6CF8">
        <w:rPr>
          <w:rFonts w:ascii="Arial" w:hAnsi="Arial" w:cs="Arial"/>
        </w:rPr>
        <w:t>, GPS, GNSS, Sensors, Dead-Reckoning.</w:t>
      </w:r>
      <w:r>
        <w:rPr>
          <w:rFonts w:ascii="Arial" w:hAnsi="Arial" w:cs="Arial"/>
        </w:rPr>
        <w:fldChar w:fldCharType="end"/>
      </w:r>
      <w:r w:rsidR="000B6CF8">
        <w:rPr>
          <w:rFonts w:ascii="Arial" w:hAnsi="Arial" w:cs="Arial"/>
        </w:rPr>
        <w:fldChar w:fldCharType="begin"/>
      </w:r>
      <w:r w:rsidR="000B6CF8">
        <w:rPr>
          <w:rFonts w:ascii="Arial" w:hAnsi="Arial" w:cs="Arial"/>
        </w:rPr>
        <w:instrText xml:space="preserve"> IF </w:instrText>
      </w:r>
      <w:r w:rsidR="000B6CF8">
        <w:rPr>
          <w:rFonts w:ascii="Arial" w:hAnsi="Arial" w:cs="Arial"/>
        </w:rPr>
        <w:fldChar w:fldCharType="begin"/>
      </w:r>
      <w:r w:rsidR="000B6CF8">
        <w:rPr>
          <w:rFonts w:ascii="Arial" w:hAnsi="Arial" w:cs="Arial"/>
        </w:rPr>
        <w:instrText xml:space="preserve"> DOCPROPERTY "GENIVI-Public" </w:instrText>
      </w:r>
      <w:r w:rsidR="000B6CF8">
        <w:rPr>
          <w:rFonts w:ascii="Arial" w:hAnsi="Arial" w:cs="Arial"/>
        </w:rPr>
        <w:fldChar w:fldCharType="separate"/>
      </w:r>
      <w:r w:rsidR="000B6CF8">
        <w:rPr>
          <w:rFonts w:ascii="Arial" w:hAnsi="Arial" w:cs="Arial"/>
        </w:rPr>
        <w:instrText>Y</w:instrText>
      </w:r>
      <w:r w:rsidR="000B6CF8">
        <w:rPr>
          <w:rFonts w:ascii="Arial" w:hAnsi="Arial" w:cs="Arial"/>
        </w:rPr>
        <w:fldChar w:fldCharType="end"/>
      </w:r>
      <w:r w:rsidR="000B6CF8">
        <w:rPr>
          <w:rFonts w:ascii="Arial" w:hAnsi="Arial" w:cs="Arial"/>
        </w:rPr>
        <w:instrText xml:space="preserve"> = Y "</w:instrText>
      </w:r>
    </w:p>
    <w:p w:rsidR="00727858" w:rsidRDefault="000B6CF8">
      <w:pPr>
        <w:rPr>
          <w:rFonts w:ascii="Arial" w:hAnsi="Arial" w:cs="Arial"/>
          <w:b/>
        </w:rPr>
      </w:pPr>
      <w:r>
        <w:rPr>
          <w:rFonts w:ascii="Arial" w:hAnsi="Arial" w:cs="Arial"/>
          <w:b/>
        </w:rPr>
        <w:instrText>License:</w:instrText>
      </w:r>
    </w:p>
    <w:p w:rsidR="00727858" w:rsidRDefault="009D71BD">
      <w:pPr>
        <w:spacing w:after="240"/>
        <w:rPr>
          <w:rFonts w:ascii="Arial" w:hAnsi="Arial" w:cs="Arial"/>
          <w:noProof/>
        </w:rPr>
      </w:pPr>
      <w:fldSimple w:instr=" DOCPROPERTY &quot;GENIVI-DocLicense&quot; \* MERGEFORMAT ">
        <w:r w:rsidR="000B6CF8">
          <w:rPr>
            <w:rFonts w:ascii="Arial" w:hAnsi="Arial" w:cs="Arial"/>
          </w:rPr>
          <w:instrText>This work is licensed under a Creative Commons Attribution-ShareAlike 4.0 International License.</w:instrText>
        </w:r>
      </w:fldSimple>
      <w:r w:rsidR="000B6CF8">
        <w:rPr>
          <w:rFonts w:ascii="Arial" w:hAnsi="Arial" w:cs="Arial"/>
        </w:rPr>
        <w:instrText xml:space="preserve">" "" \* MERGEFORMAT </w:instrText>
      </w:r>
      <w:r w:rsidR="000B6CF8">
        <w:rPr>
          <w:rFonts w:ascii="Arial" w:hAnsi="Arial" w:cs="Arial"/>
        </w:rPr>
        <w:fldChar w:fldCharType="separate"/>
      </w:r>
    </w:p>
    <w:p w:rsidR="00727858" w:rsidRDefault="000B6CF8">
      <w:pPr>
        <w:rPr>
          <w:rFonts w:ascii="Arial" w:hAnsi="Arial" w:cs="Arial"/>
          <w:b/>
          <w:noProof/>
        </w:rPr>
      </w:pPr>
      <w:r>
        <w:rPr>
          <w:rFonts w:ascii="Arial" w:hAnsi="Arial" w:cs="Arial"/>
          <w:b/>
          <w:noProof/>
        </w:rPr>
        <w:t>License:</w:t>
      </w:r>
    </w:p>
    <w:p w:rsidR="00727858" w:rsidRDefault="000B6CF8">
      <w:pPr>
        <w:spacing w:after="240"/>
        <w:rPr>
          <w:rFonts w:ascii="Arial" w:hAnsi="Arial" w:cs="Arial"/>
        </w:rPr>
      </w:pPr>
      <w:r>
        <w:rPr>
          <w:rFonts w:ascii="Arial" w:hAnsi="Arial" w:cs="Arial"/>
          <w:noProof/>
        </w:rPr>
        <w:t>This work is licensed under a Creative Commons Attribution-ShareAlike 4.0 International License.</w:t>
      </w:r>
      <w:r>
        <w:rPr>
          <w:rFonts w:ascii="Arial" w:hAnsi="Arial" w:cs="Arial"/>
        </w:rPr>
        <w:fldChar w:fldCharType="end"/>
      </w:r>
    </w:p>
    <w:p w:rsidR="00727858" w:rsidRDefault="00727858">
      <w:pPr>
        <w:spacing w:after="240"/>
        <w:rPr>
          <w:rFonts w:ascii="Arial" w:hAnsi="Arial" w:cs="Arial"/>
          <w:sz w:val="22"/>
        </w:rPr>
        <w:sectPr w:rsidR="00727858">
          <w:headerReference w:type="even" r:id="rId10"/>
          <w:headerReference w:type="default" r:id="rId11"/>
          <w:footerReference w:type="even" r:id="rId12"/>
          <w:footerReference w:type="default" r:id="rId13"/>
          <w:headerReference w:type="first" r:id="rId14"/>
          <w:footerReference w:type="first" r:id="rId15"/>
          <w:type w:val="continuous"/>
          <w:pgSz w:w="11907" w:h="16839" w:code="9"/>
          <w:pgMar w:top="1440" w:right="1440" w:bottom="1440" w:left="1440" w:header="720" w:footer="720" w:gutter="0"/>
          <w:lnNumType w:countBy="1"/>
          <w:pgNumType w:fmt="lowerRoman"/>
          <w:cols w:space="720"/>
          <w:noEndnote/>
          <w:docGrid w:linePitch="272"/>
        </w:sectPr>
      </w:pPr>
    </w:p>
    <w:p w:rsidR="00727858" w:rsidRDefault="000B6CF8">
      <w:pPr>
        <w:autoSpaceDE w:val="0"/>
        <w:autoSpaceDN w:val="0"/>
        <w:adjustRightInd w:val="0"/>
        <w:rPr>
          <w:noProof/>
          <w:snapToGrid w:val="0"/>
        </w:rPr>
      </w:pPr>
      <w:r>
        <w:lastRenderedPageBreak/>
        <w:t xml:space="preserve">Copyright © </w:t>
      </w:r>
      <w:fldSimple w:instr=" DOCPROPERTY  GENIVI-CopyrightYear  \* MERGEFORMAT ">
        <w:r>
          <w:t>2014</w:t>
        </w:r>
      </w:fldSimple>
      <w:r>
        <w:t xml:space="preserve">, </w:t>
      </w:r>
      <w:r>
        <w:rPr>
          <w:noProof/>
        </w:rPr>
        <w:fldChar w:fldCharType="begin"/>
      </w:r>
      <w:r>
        <w:rPr>
          <w:noProof/>
        </w:rPr>
        <w:instrText xml:space="preserve"> IF </w:instrText>
      </w:r>
      <w:r>
        <w:rPr>
          <w:noProof/>
        </w:rPr>
        <w:fldChar w:fldCharType="begin"/>
      </w:r>
      <w:r>
        <w:rPr>
          <w:noProof/>
        </w:rPr>
        <w:instrText xml:space="preserve"> DOCPROPERTY "GENIVI-Public" </w:instrText>
      </w:r>
      <w:r>
        <w:rPr>
          <w:noProof/>
        </w:rPr>
        <w:fldChar w:fldCharType="separate"/>
      </w:r>
      <w:r>
        <w:rPr>
          <w:noProof/>
        </w:rPr>
        <w:instrText>Y</w:instrText>
      </w:r>
      <w:r>
        <w:rPr>
          <w:noProof/>
        </w:rPr>
        <w:fldChar w:fldCharType="end"/>
      </w:r>
      <w:r>
        <w:rPr>
          <w:noProof/>
        </w:rPr>
        <w:instrText xml:space="preserve"> = Y "</w:instrText>
      </w:r>
      <w:fldSimple w:instr=" DOCPROPERTY &quot;GENIVI-CopyrightHolders&quot; \* MERGEFORMAT ">
        <w:r>
          <w:rPr>
            <w:noProof/>
          </w:rPr>
          <w:instrText>BMW Car IT GmbH, Continental Automotive GmbH, PCA Peugeot Citroën, XS Embedded GmbH, TomTom International B.V., Alpine Electronics R&amp;D Europe GmbH, AISIN AW CO.LTD</w:instrText>
        </w:r>
      </w:fldSimple>
      <w:r>
        <w:rPr>
          <w:noProof/>
        </w:rPr>
        <w:instrText xml:space="preserve">" "GENIVI Alliance" \* MERGEFORMAT </w:instrText>
      </w:r>
      <w:r>
        <w:rPr>
          <w:noProof/>
        </w:rPr>
        <w:fldChar w:fldCharType="separate"/>
      </w:r>
      <w:r>
        <w:rPr>
          <w:noProof/>
        </w:rPr>
        <w:t>BMW Car IT GmbH, Continental Automotive GmbH, PCA Peugeot Citroën, XS Embedded GmbH, TomTom International B.V., Alpine Electronics R&amp;D Europe GmbH, AISIN AW CO.LTD</w:t>
      </w:r>
      <w:r>
        <w:rPr>
          <w:noProof/>
          <w:snapToGrid w:val="0"/>
        </w:rPr>
        <w:fldChar w:fldCharType="end"/>
      </w:r>
      <w:r>
        <w:rPr>
          <w:noProof/>
          <w:snapToGrid w:val="0"/>
        </w:rPr>
        <w:t>.</w:t>
      </w:r>
    </w:p>
    <w:p w:rsidR="00727858" w:rsidRDefault="000B6CF8">
      <w:pPr>
        <w:autoSpaceDE w:val="0"/>
        <w:autoSpaceDN w:val="0"/>
        <w:adjustRightInd w:val="0"/>
        <w:rPr>
          <w:noProof/>
        </w:rPr>
      </w:pPr>
      <w:r>
        <w:rPr>
          <w:noProof/>
          <w:snapToGrid w:val="0"/>
        </w:rPr>
        <w:br/>
      </w:r>
      <w:r>
        <w:t>All rights reserved.</w:t>
      </w:r>
    </w:p>
    <w:p w:rsidR="00727858" w:rsidRDefault="000B6CF8">
      <w:pPr>
        <w:pStyle w:val="Body"/>
      </w:pPr>
      <w:r>
        <w:t xml:space="preserve">The information within this document is the property of the </w:t>
      </w:r>
      <w:r>
        <w:fldChar w:fldCharType="begin"/>
      </w:r>
      <w:r>
        <w:instrText xml:space="preserve"> IF </w:instrText>
      </w:r>
      <w:fldSimple w:instr=" DOCPROPERTY &quot;GENIVI-Public&quot; ">
        <w:r>
          <w:instrText>Y</w:instrText>
        </w:r>
      </w:fldSimple>
      <w:r>
        <w:instrText xml:space="preserve"> = Y "copyright holders" "GENIVI Alliance" \* MERGEFORMAT </w:instrText>
      </w:r>
      <w:r>
        <w:fldChar w:fldCharType="separate"/>
      </w:r>
      <w:r w:rsidR="00A9584E">
        <w:rPr>
          <w:noProof/>
        </w:rPr>
        <w:t>copyright holders</w:t>
      </w:r>
      <w:r>
        <w:fldChar w:fldCharType="end"/>
      </w:r>
      <w:r>
        <w:t xml:space="preserve"> and its use and disclosure are restricted.  Elements of GENIVI Alliance specifications may be subject to third party intellectual property rights, including without limitation, patent, copyright or trademark rights (and such third parties may or may not be members of GENIVI Alliance).  GENIVI Alliance </w:t>
      </w:r>
      <w:r>
        <w:fldChar w:fldCharType="begin"/>
      </w:r>
      <w:r>
        <w:instrText xml:space="preserve"> IF </w:instrText>
      </w:r>
      <w:fldSimple w:instr=" DOCPROPERTY &quot;GENIVI-Public&quot; ">
        <w:r>
          <w:instrText>Y</w:instrText>
        </w:r>
      </w:fldSimple>
      <w:r>
        <w:instrText xml:space="preserve"> = Y "and the copyright holders are" "is" \* MERGEFORMAT </w:instrText>
      </w:r>
      <w:r>
        <w:fldChar w:fldCharType="separate"/>
      </w:r>
      <w:r w:rsidR="00A9584E">
        <w:rPr>
          <w:noProof/>
        </w:rPr>
        <w:t>and the copyright holders are</w:t>
      </w:r>
      <w:r>
        <w:fldChar w:fldCharType="end"/>
      </w:r>
      <w:r>
        <w:t xml:space="preserve"> not responsible and shall not be held responsible in any manner for identifying, failing to identify, or for securing proper access to or use of, any or all such third party intellectual property rights.</w:t>
      </w:r>
      <w:r>
        <w:fldChar w:fldCharType="begin"/>
      </w:r>
      <w:r>
        <w:instrText xml:space="preserve"> IF </w:instrText>
      </w:r>
      <w:fldSimple w:instr=" DOCPROPERTY &quot;GENIVI-Public&quot; ">
        <w:r>
          <w:instrText>Y</w:instrText>
        </w:r>
      </w:fldSimple>
      <w:r>
        <w:instrText xml:space="preserve"> = Y "" "</w:instrText>
      </w:r>
    </w:p>
    <w:p w:rsidR="00727858" w:rsidRDefault="000B6CF8">
      <w:pPr>
        <w:pStyle w:val="Body"/>
      </w:pPr>
      <w:r>
        <w:instrText xml:space="preserve">This document and the information contained herein are provided on an </w:instrText>
      </w:r>
      <w:r>
        <w:fldChar w:fldCharType="begin"/>
      </w:r>
      <w:r>
        <w:instrText xml:space="preserve"> SET OQ "\“" </w:instrText>
      </w:r>
      <w:r>
        <w:fldChar w:fldCharType="separate"/>
      </w:r>
      <w:bookmarkStart w:id="1" w:name="OQ"/>
      <w:r>
        <w:rPr>
          <w:noProof/>
        </w:rPr>
        <w:instrText>“</w:instrText>
      </w:r>
      <w:bookmarkEnd w:id="1"/>
      <w:r>
        <w:fldChar w:fldCharType="end"/>
      </w:r>
      <w:r>
        <w:fldChar w:fldCharType="begin"/>
      </w:r>
      <w:r>
        <w:instrText xml:space="preserve"> SET CQ "\”" </w:instrText>
      </w:r>
      <w:r>
        <w:fldChar w:fldCharType="separate"/>
      </w:r>
      <w:bookmarkStart w:id="2" w:name="CQ"/>
      <w:r>
        <w:rPr>
          <w:noProof/>
        </w:rPr>
        <w:instrText>”</w:instrText>
      </w:r>
      <w:bookmarkEnd w:id="2"/>
      <w:r>
        <w:fldChar w:fldCharType="end"/>
      </w:r>
      <w:fldSimple w:instr=" OQ ">
        <w:r>
          <w:rPr>
            <w:noProof/>
          </w:rPr>
          <w:instrText>“</w:instrText>
        </w:r>
      </w:fldSimple>
      <w:r>
        <w:instrText>AS IS AND WITH ALL FAULTS</w:instrText>
      </w:r>
      <w:fldSimple w:instr=" CQ ">
        <w:r>
          <w:rPr>
            <w:noProof/>
          </w:rPr>
          <w:instrText>”</w:instrText>
        </w:r>
      </w:fldSimple>
      <w:r>
        <w:instrText xml:space="preserve"> basis and GENIVI ALLIANCE DISCLAIMS ALL WARRANTIES EXPRESS OR IMPLIED, INCLUDING BUT NOT LIMITED TO:</w:instrText>
      </w:r>
    </w:p>
    <w:p w:rsidR="00727858" w:rsidRDefault="000B6CF8">
      <w:pPr>
        <w:pStyle w:val="Body"/>
      </w:pPr>
      <w:r>
        <w:instrText>(A) ANY WARRANTY THAT THE USE OF THE INFORMATION HEREIN WILL NOT INFRINGE ANY RIGHTS OF THIRD PARTIES (INCLUDING WITHOUT LIMITATION ANY INTELLECTUAL PROPERTY RIGHTS, INCLUDING PATENT, COPYRIGHT OR TRADEMARK RIGHTS);</w:instrText>
      </w:r>
    </w:p>
    <w:p w:rsidR="00727858" w:rsidRDefault="000B6CF8">
      <w:pPr>
        <w:pStyle w:val="Body"/>
      </w:pPr>
      <w:r>
        <w:instrText>OR</w:instrText>
      </w:r>
    </w:p>
    <w:p w:rsidR="00727858" w:rsidRDefault="000B6CF8">
      <w:pPr>
        <w:pStyle w:val="Body"/>
      </w:pPr>
      <w:r>
        <w:instrText>(B) ANY IMPLIED WARRANTIES OF MERCHANTABILITY, FITNESS FOR A PARTICULAR PURPOSE, TITLE OR NON-INFRINGEMENT.</w:instrText>
      </w:r>
    </w:p>
    <w:p w:rsidR="00727858" w:rsidRDefault="000B6CF8">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rsidR="00727858" w:rsidRDefault="000B6CF8">
      <w:pPr>
        <w:pStyle w:val="Body"/>
      </w:pPr>
      <w:r>
        <w:t>GENIVI and the GENIVI Logo are trademarks of GENIVI Alliance in the U.S. and/or other countries.  Other company, brand and product names referred to in this document may be trademarks that are claimed as the property of their respective owners.</w:t>
      </w:r>
    </w:p>
    <w:p w:rsidR="00727858" w:rsidRDefault="000B6CF8">
      <w:pPr>
        <w:pStyle w:val="Body"/>
      </w:pPr>
      <w:r>
        <w:fldChar w:fldCharType="begin"/>
      </w:r>
      <w:r>
        <w:instrText xml:space="preserve"> IF </w:instrText>
      </w:r>
      <w:fldSimple w:instr=" DOCPROPERTY &quot;GENIVI-Public&quot; ">
        <w:r>
          <w:instrText>Y</w:instrText>
        </w:r>
      </w:fldSimple>
      <w:r>
        <w:instrText xml:space="preserve"> = Y "</w:instrText>
      </w:r>
      <w:fldSimple w:instr=" DOCPROPERTY &quot;GENIVI-DocLicense&quot; \* MERGEFORMAT ">
        <w:r>
          <w:instrText>This work is licensed under a Creative Commons Attribution-ShareAlike 4.0 International License.</w:instrText>
        </w:r>
      </w:fldSimple>
    </w:p>
    <w:p w:rsidR="00727858" w:rsidRDefault="000B6CF8">
      <w:pPr>
        <w:pStyle w:val="Body"/>
      </w:pPr>
      <w:r>
        <w:instrText xml:space="preserve">The full license text is available at </w:instrText>
      </w:r>
      <w:fldSimple w:instr=" DOCPROPERTY &quot;GENIVI-LicenseLink&quot; \* MERGEFORMAT ">
        <w:r>
          <w:instrText>http://creativecommons.org/licenses/by-sa/4.0</w:instrText>
        </w:r>
      </w:fldSimple>
    </w:p>
    <w:p w:rsidR="00727858" w:rsidRDefault="000B6CF8">
      <w:pPr>
        <w:pStyle w:val="Body"/>
        <w:rPr>
          <w:noProof/>
        </w:rPr>
      </w:pPr>
      <w:r>
        <w:instrText>" ""</w:instrText>
      </w:r>
      <w:r>
        <w:fldChar w:fldCharType="separate"/>
      </w:r>
      <w:r>
        <w:rPr>
          <w:noProof/>
        </w:rPr>
        <w:t>This work is licensed under a Creative Commons Attribution-ShareAlike 4.0 International License.</w:t>
      </w:r>
    </w:p>
    <w:p w:rsidR="00727858" w:rsidRDefault="000B6CF8">
      <w:pPr>
        <w:pStyle w:val="Body"/>
        <w:rPr>
          <w:noProof/>
        </w:rPr>
      </w:pPr>
      <w:r>
        <w:rPr>
          <w:noProof/>
        </w:rPr>
        <w:t>The full license text is available at http://creativecommons.org/licenses/by-sa/4.0</w:t>
      </w:r>
    </w:p>
    <w:p w:rsidR="00727858" w:rsidRDefault="000B6CF8">
      <w:pPr>
        <w:pStyle w:val="Body"/>
      </w:pPr>
      <w:r>
        <w:fldChar w:fldCharType="end"/>
      </w:r>
      <w:r>
        <w:t>The above notice and this paragraph must be included on all copies of this document that are made.</w:t>
      </w:r>
    </w:p>
    <w:p w:rsidR="00727858" w:rsidRDefault="000B6CF8">
      <w:pPr>
        <w:jc w:val="center"/>
        <w:rPr>
          <w:lang w:val="it-IT"/>
        </w:rPr>
      </w:pPr>
      <w:r>
        <w:rPr>
          <w:lang w:val="it-IT"/>
        </w:rPr>
        <w:t xml:space="preserve">GENIVI </w:t>
      </w:r>
      <w:proofErr w:type="spellStart"/>
      <w:r>
        <w:rPr>
          <w:lang w:val="it-IT"/>
        </w:rPr>
        <w:t>Alliance</w:t>
      </w:r>
      <w:proofErr w:type="spellEnd"/>
    </w:p>
    <w:p w:rsidR="00727858" w:rsidRDefault="000B6CF8">
      <w:pPr>
        <w:jc w:val="center"/>
        <w:rPr>
          <w:lang w:val="it-IT"/>
        </w:rPr>
      </w:pPr>
      <w:r>
        <w:rPr>
          <w:lang w:val="it-IT"/>
        </w:rPr>
        <w:t>2400 Camino Ramon, Suite 375</w:t>
      </w:r>
    </w:p>
    <w:p w:rsidR="00727858" w:rsidRDefault="000B6CF8">
      <w:pPr>
        <w:jc w:val="center"/>
        <w:rPr>
          <w:sz w:val="22"/>
        </w:rPr>
      </w:pPr>
      <w:r>
        <w:t>San Ramon, CA  94583, USA</w:t>
      </w:r>
    </w:p>
    <w:p w:rsidR="00727858" w:rsidRDefault="000B6CF8">
      <w:pPr>
        <w:pStyle w:val="TOCHeading"/>
      </w:pPr>
      <w:r>
        <w:lastRenderedPageBreak/>
        <w:t>Revision History</w:t>
      </w:r>
    </w:p>
    <w:p w:rsidR="00727858" w:rsidRDefault="000B6CF8">
      <w:pPr>
        <w:pStyle w:val="Body"/>
      </w:pPr>
      <w:r>
        <w:t>The following table shows the revision history for this document.</w:t>
      </w:r>
    </w:p>
    <w:p w:rsidR="00727858" w:rsidRDefault="000B6CF8">
      <w:pPr>
        <w:pStyle w:val="Caption-Table"/>
      </w:pPr>
      <w:bookmarkStart w:id="3" w:name="_Toc156905107"/>
      <w:r>
        <w:t xml:space="preserve">Document </w:t>
      </w:r>
      <w:r w:rsidR="00AD0655">
        <w:t>Revision H</w:t>
      </w:r>
      <w:r>
        <w:t>istory</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991"/>
        <w:gridCol w:w="1701"/>
        <w:gridCol w:w="5167"/>
      </w:tblGrid>
      <w:tr w:rsidR="00727858">
        <w:trPr>
          <w:jc w:val="center"/>
        </w:trPr>
        <w:tc>
          <w:tcPr>
            <w:tcW w:w="749" w:type="pct"/>
          </w:tcPr>
          <w:p w:rsidR="00727858" w:rsidRDefault="000B6CF8">
            <w:pPr>
              <w:pStyle w:val="TableHeading"/>
            </w:pPr>
            <w:r>
              <w:t>Date</w:t>
            </w:r>
          </w:p>
        </w:tc>
        <w:tc>
          <w:tcPr>
            <w:tcW w:w="536" w:type="pct"/>
          </w:tcPr>
          <w:p w:rsidR="00727858" w:rsidRDefault="000B6CF8">
            <w:pPr>
              <w:pStyle w:val="TableHeading"/>
            </w:pPr>
            <w:r>
              <w:t>Version</w:t>
            </w:r>
          </w:p>
        </w:tc>
        <w:tc>
          <w:tcPr>
            <w:tcW w:w="920" w:type="pct"/>
          </w:tcPr>
          <w:p w:rsidR="00727858" w:rsidRDefault="000B6CF8">
            <w:pPr>
              <w:pStyle w:val="TableHeading"/>
            </w:pPr>
            <w:r>
              <w:t>Author</w:t>
            </w:r>
          </w:p>
        </w:tc>
        <w:tc>
          <w:tcPr>
            <w:tcW w:w="2795" w:type="pct"/>
          </w:tcPr>
          <w:p w:rsidR="00727858" w:rsidRDefault="000B6CF8">
            <w:pPr>
              <w:pStyle w:val="TableHeading"/>
            </w:pPr>
            <w:r>
              <w:t>Description</w:t>
            </w:r>
          </w:p>
        </w:tc>
      </w:tr>
      <w:tr w:rsidR="00727858">
        <w:trPr>
          <w:jc w:val="center"/>
        </w:trPr>
        <w:tc>
          <w:tcPr>
            <w:tcW w:w="749" w:type="pct"/>
          </w:tcPr>
          <w:p w:rsidR="00727858" w:rsidRDefault="000B6CF8">
            <w:pPr>
              <w:pStyle w:val="TableContents"/>
            </w:pPr>
            <w:r>
              <w:t>10-Dec-2014</w:t>
            </w:r>
          </w:p>
        </w:tc>
        <w:tc>
          <w:tcPr>
            <w:tcW w:w="536" w:type="pct"/>
          </w:tcPr>
          <w:p w:rsidR="00727858" w:rsidRDefault="000B6CF8">
            <w:pPr>
              <w:pStyle w:val="TableContents"/>
            </w:pPr>
            <w:r>
              <w:t xml:space="preserve">3.0.0-alpha </w:t>
            </w:r>
          </w:p>
        </w:tc>
        <w:tc>
          <w:tcPr>
            <w:tcW w:w="920" w:type="pct"/>
          </w:tcPr>
          <w:p w:rsidR="00727858" w:rsidRDefault="000B6CF8">
            <w:pPr>
              <w:pStyle w:val="TableContents"/>
            </w:pPr>
            <w:r>
              <w:t>Marco Residori, XS Embedded (now part of Mentor Graphics)</w:t>
            </w:r>
          </w:p>
        </w:tc>
        <w:tc>
          <w:tcPr>
            <w:tcW w:w="2795" w:type="pct"/>
          </w:tcPr>
          <w:p w:rsidR="00727858" w:rsidRDefault="000B6CF8">
            <w:pPr>
              <w:pStyle w:val="TableContents"/>
            </w:pPr>
            <w:r>
              <w:t>Updated API documentation and sequence diagrams. This is the first version of this document that uses the new GENIVI component specification template. Improvements after EG-LBS review</w:t>
            </w:r>
          </w:p>
        </w:tc>
      </w:tr>
      <w:tr w:rsidR="00727858">
        <w:trPr>
          <w:jc w:val="center"/>
        </w:trPr>
        <w:tc>
          <w:tcPr>
            <w:tcW w:w="749" w:type="pct"/>
          </w:tcPr>
          <w:p w:rsidR="00727858" w:rsidRDefault="000B6CF8" w:rsidP="000B6CF8">
            <w:pPr>
              <w:pStyle w:val="TableContents"/>
            </w:pPr>
            <w:r>
              <w:t>19-Jan-2015</w:t>
            </w:r>
          </w:p>
        </w:tc>
        <w:tc>
          <w:tcPr>
            <w:tcW w:w="536" w:type="pct"/>
          </w:tcPr>
          <w:p w:rsidR="00727858" w:rsidRDefault="000B6CF8">
            <w:pPr>
              <w:pStyle w:val="TableContents"/>
            </w:pPr>
            <w:r>
              <w:t>3.0.0- alpha</w:t>
            </w:r>
          </w:p>
        </w:tc>
        <w:tc>
          <w:tcPr>
            <w:tcW w:w="920" w:type="pct"/>
          </w:tcPr>
          <w:p w:rsidR="00727858" w:rsidRDefault="000B6CF8">
            <w:pPr>
              <w:pStyle w:val="TableContents"/>
              <w:rPr>
                <w:lang w:val="de-DE"/>
              </w:rPr>
            </w:pPr>
            <w:r>
              <w:rPr>
                <w:lang w:val="de-DE"/>
              </w:rPr>
              <w:t>Helmut Schmidt</w:t>
            </w:r>
          </w:p>
          <w:p w:rsidR="00727858" w:rsidRDefault="000B6CF8">
            <w:pPr>
              <w:pStyle w:val="TableContents"/>
              <w:rPr>
                <w:lang w:val="de-DE"/>
              </w:rPr>
            </w:pPr>
            <w:r>
              <w:rPr>
                <w:lang w:val="de-DE"/>
              </w:rPr>
              <w:t>Continental Automotive GmbH</w:t>
            </w:r>
          </w:p>
        </w:tc>
        <w:tc>
          <w:tcPr>
            <w:tcW w:w="2795" w:type="pct"/>
          </w:tcPr>
          <w:p w:rsidR="00727858" w:rsidRDefault="000B6CF8">
            <w:pPr>
              <w:pStyle w:val="TableContents"/>
            </w:pPr>
            <w:r>
              <w:t>Update text according remaining review comments</w:t>
            </w:r>
          </w:p>
        </w:tc>
      </w:tr>
      <w:tr w:rsidR="000B6CF8">
        <w:trPr>
          <w:jc w:val="center"/>
        </w:trPr>
        <w:tc>
          <w:tcPr>
            <w:tcW w:w="749" w:type="pct"/>
          </w:tcPr>
          <w:p w:rsidR="000B6CF8" w:rsidRDefault="000B6CF8" w:rsidP="000B6CF8">
            <w:pPr>
              <w:pStyle w:val="TableContents"/>
            </w:pPr>
            <w:r>
              <w:t>21.Jan-2015</w:t>
            </w:r>
          </w:p>
        </w:tc>
        <w:tc>
          <w:tcPr>
            <w:tcW w:w="536" w:type="pct"/>
          </w:tcPr>
          <w:p w:rsidR="000B6CF8" w:rsidRDefault="000B6CF8">
            <w:pPr>
              <w:pStyle w:val="TableContents"/>
            </w:pPr>
            <w:r>
              <w:t>3.0.0</w:t>
            </w:r>
          </w:p>
        </w:tc>
        <w:tc>
          <w:tcPr>
            <w:tcW w:w="920" w:type="pct"/>
          </w:tcPr>
          <w:p w:rsidR="000B6CF8" w:rsidRPr="000B6CF8" w:rsidRDefault="000B6CF8">
            <w:pPr>
              <w:pStyle w:val="TableContents"/>
            </w:pPr>
            <w:r>
              <w:t>Marco Residori, XS Embedded (now part of Mentor Graphics)</w:t>
            </w:r>
          </w:p>
        </w:tc>
        <w:tc>
          <w:tcPr>
            <w:tcW w:w="2795" w:type="pct"/>
          </w:tcPr>
          <w:p w:rsidR="000B6CF8" w:rsidRDefault="000B6CF8" w:rsidP="00023FE8">
            <w:pPr>
              <w:pStyle w:val="TableContents"/>
            </w:pPr>
            <w:r>
              <w:t>Changed status to “</w:t>
            </w:r>
            <w:r w:rsidR="00023FE8">
              <w:t>Accepted</w:t>
            </w:r>
            <w:r>
              <w:t>”</w:t>
            </w:r>
          </w:p>
        </w:tc>
      </w:tr>
      <w:tr w:rsidR="00185BA4" w:rsidRPr="00185BA4">
        <w:trPr>
          <w:jc w:val="center"/>
        </w:trPr>
        <w:tc>
          <w:tcPr>
            <w:tcW w:w="749" w:type="pct"/>
          </w:tcPr>
          <w:p w:rsidR="00185BA4" w:rsidRDefault="00185BA4" w:rsidP="003C12A2">
            <w:pPr>
              <w:pStyle w:val="TableContents"/>
            </w:pPr>
            <w:r>
              <w:t>16-</w:t>
            </w:r>
            <w:r w:rsidR="003C12A2">
              <w:t>Dec</w:t>
            </w:r>
            <w:r>
              <w:t>-2015</w:t>
            </w:r>
          </w:p>
        </w:tc>
        <w:tc>
          <w:tcPr>
            <w:tcW w:w="536" w:type="pct"/>
          </w:tcPr>
          <w:p w:rsidR="00185BA4" w:rsidRDefault="00185BA4">
            <w:pPr>
              <w:pStyle w:val="TableContents"/>
            </w:pPr>
            <w:r>
              <w:t>4.0.0-alpha</w:t>
            </w:r>
          </w:p>
        </w:tc>
        <w:tc>
          <w:tcPr>
            <w:tcW w:w="920" w:type="pct"/>
          </w:tcPr>
          <w:p w:rsidR="00185BA4" w:rsidRDefault="00185BA4">
            <w:pPr>
              <w:pStyle w:val="TableContents"/>
            </w:pPr>
            <w:r>
              <w:t xml:space="preserve">Marco </w:t>
            </w:r>
            <w:proofErr w:type="spellStart"/>
            <w:r>
              <w:t>Residori</w:t>
            </w:r>
            <w:proofErr w:type="spellEnd"/>
            <w:r>
              <w:t>,</w:t>
            </w:r>
          </w:p>
          <w:p w:rsidR="00185BA4" w:rsidRDefault="00185BA4">
            <w:pPr>
              <w:pStyle w:val="TableContents"/>
            </w:pPr>
            <w:r>
              <w:t>Mentor Graphics</w:t>
            </w:r>
          </w:p>
        </w:tc>
        <w:tc>
          <w:tcPr>
            <w:tcW w:w="2795" w:type="pct"/>
          </w:tcPr>
          <w:p w:rsidR="00185BA4" w:rsidRPr="00185BA4" w:rsidRDefault="00185BA4" w:rsidP="00023FE8">
            <w:pPr>
              <w:pStyle w:val="TableContents"/>
            </w:pPr>
            <w:r w:rsidRPr="00185BA4">
              <w:t>Updated API documentation in preparation to Rel</w:t>
            </w:r>
            <w:r>
              <w:t>ease 4.0.0</w:t>
            </w:r>
          </w:p>
        </w:tc>
      </w:tr>
      <w:tr w:rsidR="003C12A2" w:rsidRPr="00185BA4">
        <w:trPr>
          <w:jc w:val="center"/>
        </w:trPr>
        <w:tc>
          <w:tcPr>
            <w:tcW w:w="749" w:type="pct"/>
          </w:tcPr>
          <w:p w:rsidR="003C12A2" w:rsidRDefault="003C12A2" w:rsidP="000B6CF8">
            <w:pPr>
              <w:pStyle w:val="TableContents"/>
            </w:pPr>
            <w:r>
              <w:t>25-Jan-2016</w:t>
            </w:r>
          </w:p>
        </w:tc>
        <w:tc>
          <w:tcPr>
            <w:tcW w:w="536" w:type="pct"/>
          </w:tcPr>
          <w:p w:rsidR="003C12A2" w:rsidRDefault="003C12A2">
            <w:pPr>
              <w:pStyle w:val="TableContents"/>
            </w:pPr>
            <w:r>
              <w:t>4.0.0</w:t>
            </w:r>
          </w:p>
        </w:tc>
        <w:tc>
          <w:tcPr>
            <w:tcW w:w="920" w:type="pct"/>
          </w:tcPr>
          <w:p w:rsidR="003C12A2" w:rsidRDefault="003C12A2" w:rsidP="003C12A2">
            <w:pPr>
              <w:pStyle w:val="TableContents"/>
            </w:pPr>
            <w:r>
              <w:t xml:space="preserve">Marco </w:t>
            </w:r>
            <w:proofErr w:type="spellStart"/>
            <w:r>
              <w:t>Residori</w:t>
            </w:r>
            <w:proofErr w:type="spellEnd"/>
            <w:r>
              <w:t>,</w:t>
            </w:r>
          </w:p>
          <w:p w:rsidR="003C12A2" w:rsidRDefault="003C12A2" w:rsidP="003C12A2">
            <w:pPr>
              <w:pStyle w:val="TableContents"/>
            </w:pPr>
            <w:r>
              <w:t>Mentor Graphics</w:t>
            </w:r>
          </w:p>
        </w:tc>
        <w:tc>
          <w:tcPr>
            <w:tcW w:w="2795" w:type="pct"/>
          </w:tcPr>
          <w:p w:rsidR="003C12A2" w:rsidRPr="00185BA4" w:rsidRDefault="003C12A2" w:rsidP="003C12A2">
            <w:pPr>
              <w:pStyle w:val="TableContents"/>
            </w:pPr>
            <w:r w:rsidRPr="00185BA4">
              <w:t>Rel</w:t>
            </w:r>
            <w:r>
              <w:t>ease 4.0.0</w:t>
            </w:r>
          </w:p>
        </w:tc>
      </w:tr>
      <w:tr w:rsidR="00862C0A" w:rsidRPr="00185BA4">
        <w:trPr>
          <w:jc w:val="center"/>
        </w:trPr>
        <w:tc>
          <w:tcPr>
            <w:tcW w:w="749" w:type="pct"/>
          </w:tcPr>
          <w:p w:rsidR="00862C0A" w:rsidRDefault="00862C0A" w:rsidP="000B6CF8">
            <w:pPr>
              <w:pStyle w:val="TableContents"/>
            </w:pPr>
            <w:r>
              <w:t>11-Feb</w:t>
            </w:r>
            <w:r w:rsidR="00A4296A">
              <w:t>-</w:t>
            </w:r>
            <w:r>
              <w:t>2016</w:t>
            </w:r>
          </w:p>
        </w:tc>
        <w:tc>
          <w:tcPr>
            <w:tcW w:w="536" w:type="pct"/>
          </w:tcPr>
          <w:p w:rsidR="00862C0A" w:rsidRDefault="00862C0A">
            <w:pPr>
              <w:pStyle w:val="TableContents"/>
            </w:pPr>
            <w:r>
              <w:t>4.0.0</w:t>
            </w:r>
          </w:p>
        </w:tc>
        <w:tc>
          <w:tcPr>
            <w:tcW w:w="920" w:type="pct"/>
          </w:tcPr>
          <w:p w:rsidR="00862C0A" w:rsidRDefault="00862C0A" w:rsidP="00862C0A">
            <w:pPr>
              <w:pStyle w:val="TableContents"/>
            </w:pPr>
            <w:r>
              <w:t xml:space="preserve">Marco </w:t>
            </w:r>
            <w:proofErr w:type="spellStart"/>
            <w:r>
              <w:t>Residori</w:t>
            </w:r>
            <w:proofErr w:type="spellEnd"/>
            <w:r>
              <w:t>,</w:t>
            </w:r>
          </w:p>
          <w:p w:rsidR="00862C0A" w:rsidRDefault="00862C0A" w:rsidP="00862C0A">
            <w:pPr>
              <w:pStyle w:val="TableContents"/>
            </w:pPr>
            <w:r>
              <w:t>Mentor Graphics</w:t>
            </w:r>
          </w:p>
        </w:tc>
        <w:tc>
          <w:tcPr>
            <w:tcW w:w="2795" w:type="pct"/>
          </w:tcPr>
          <w:p w:rsidR="00862C0A" w:rsidRPr="00185BA4" w:rsidRDefault="00862C0A" w:rsidP="003C12A2">
            <w:pPr>
              <w:pStyle w:val="TableContents"/>
            </w:pPr>
            <w:r>
              <w:t xml:space="preserve">Updated document ID  (26 </w:t>
            </w:r>
            <w:r>
              <w:sym w:font="Wingdings" w:char="F0E0"/>
            </w:r>
            <w:r>
              <w:t xml:space="preserve"> 51) as requested by SAT</w:t>
            </w:r>
          </w:p>
        </w:tc>
      </w:tr>
      <w:tr w:rsidR="002042B1" w:rsidRPr="00185BA4">
        <w:trPr>
          <w:jc w:val="center"/>
        </w:trPr>
        <w:tc>
          <w:tcPr>
            <w:tcW w:w="749" w:type="pct"/>
          </w:tcPr>
          <w:p w:rsidR="002042B1" w:rsidRDefault="002042B1" w:rsidP="000B6CF8">
            <w:pPr>
              <w:pStyle w:val="TableContents"/>
            </w:pPr>
            <w:r>
              <w:t>23-Jun-2016</w:t>
            </w:r>
          </w:p>
        </w:tc>
        <w:tc>
          <w:tcPr>
            <w:tcW w:w="536" w:type="pct"/>
          </w:tcPr>
          <w:p w:rsidR="002042B1" w:rsidRDefault="002042B1">
            <w:pPr>
              <w:pStyle w:val="TableContents"/>
            </w:pPr>
            <w:r>
              <w:t>4.0.0</w:t>
            </w:r>
          </w:p>
        </w:tc>
        <w:tc>
          <w:tcPr>
            <w:tcW w:w="920" w:type="pct"/>
          </w:tcPr>
          <w:p w:rsidR="002042B1" w:rsidRDefault="002042B1" w:rsidP="00D509A0">
            <w:pPr>
              <w:pStyle w:val="TableContents"/>
            </w:pPr>
            <w:r>
              <w:t xml:space="preserve">Marco </w:t>
            </w:r>
            <w:proofErr w:type="spellStart"/>
            <w:r>
              <w:t>Residori</w:t>
            </w:r>
            <w:proofErr w:type="spellEnd"/>
            <w:r>
              <w:t>,</w:t>
            </w:r>
          </w:p>
          <w:p w:rsidR="002042B1" w:rsidRDefault="002042B1" w:rsidP="00D509A0">
            <w:pPr>
              <w:pStyle w:val="TableContents"/>
            </w:pPr>
            <w:r>
              <w:t>Mentor Graphics</w:t>
            </w:r>
          </w:p>
        </w:tc>
        <w:tc>
          <w:tcPr>
            <w:tcW w:w="2795" w:type="pct"/>
          </w:tcPr>
          <w:p w:rsidR="002042B1" w:rsidRDefault="008143B5" w:rsidP="008143B5">
            <w:pPr>
              <w:pStyle w:val="TableContents"/>
            </w:pPr>
            <w:r>
              <w:t>Fixed ticket GT-3345 (</w:t>
            </w:r>
            <w:r w:rsidR="002042B1">
              <w:t xml:space="preserve">interface description </w:t>
            </w:r>
            <w:r>
              <w:t xml:space="preserve">layout </w:t>
            </w:r>
            <w:r w:rsidR="002042B1">
              <w:t>generated from XML file</w:t>
            </w:r>
            <w:r>
              <w:t>s</w:t>
            </w:r>
            <w:r w:rsidR="002042B1">
              <w:t xml:space="preserve">). Corrected some links to </w:t>
            </w:r>
            <w:proofErr w:type="spellStart"/>
            <w:r w:rsidR="002042B1">
              <w:t>Git</w:t>
            </w:r>
            <w:proofErr w:type="spellEnd"/>
            <w:r w:rsidR="002042B1">
              <w:t xml:space="preserve"> repositories.</w:t>
            </w:r>
          </w:p>
        </w:tc>
      </w:tr>
      <w:tr w:rsidR="008143B5" w:rsidRPr="00185BA4">
        <w:trPr>
          <w:jc w:val="center"/>
        </w:trPr>
        <w:tc>
          <w:tcPr>
            <w:tcW w:w="749" w:type="pct"/>
          </w:tcPr>
          <w:p w:rsidR="008143B5" w:rsidRDefault="008143B5" w:rsidP="000B6CF8">
            <w:pPr>
              <w:pStyle w:val="TableContents"/>
            </w:pPr>
            <w:r>
              <w:t>25-Jan-2017</w:t>
            </w:r>
          </w:p>
        </w:tc>
        <w:tc>
          <w:tcPr>
            <w:tcW w:w="536" w:type="pct"/>
          </w:tcPr>
          <w:p w:rsidR="008143B5" w:rsidRDefault="008143B5">
            <w:pPr>
              <w:pStyle w:val="TableContents"/>
            </w:pPr>
            <w:r>
              <w:t>5.0.0</w:t>
            </w:r>
          </w:p>
        </w:tc>
        <w:tc>
          <w:tcPr>
            <w:tcW w:w="920" w:type="pct"/>
          </w:tcPr>
          <w:p w:rsidR="008143B5" w:rsidRDefault="008143B5" w:rsidP="008143B5">
            <w:pPr>
              <w:pStyle w:val="TableContents"/>
            </w:pPr>
            <w:r>
              <w:t xml:space="preserve">Marco </w:t>
            </w:r>
            <w:proofErr w:type="spellStart"/>
            <w:r>
              <w:t>Residori</w:t>
            </w:r>
            <w:proofErr w:type="spellEnd"/>
            <w:r>
              <w:t>,</w:t>
            </w:r>
          </w:p>
          <w:p w:rsidR="008143B5" w:rsidRDefault="008143B5" w:rsidP="008143B5">
            <w:pPr>
              <w:pStyle w:val="TableContents"/>
            </w:pPr>
            <w:r>
              <w:t>Mentor Graphics</w:t>
            </w:r>
          </w:p>
        </w:tc>
        <w:tc>
          <w:tcPr>
            <w:tcW w:w="2795" w:type="pct"/>
          </w:tcPr>
          <w:p w:rsidR="008143B5" w:rsidRDefault="008143B5" w:rsidP="008143B5">
            <w:pPr>
              <w:pStyle w:val="TableContents"/>
            </w:pPr>
            <w:r w:rsidRPr="00185BA4">
              <w:t xml:space="preserve">Updated API documentation in preparation </w:t>
            </w:r>
            <w:r>
              <w:t>to</w:t>
            </w:r>
            <w:r w:rsidRPr="00185BA4">
              <w:t xml:space="preserve"> Rel</w:t>
            </w:r>
            <w:r>
              <w:t>ease 5.0.0</w:t>
            </w:r>
          </w:p>
          <w:p w:rsidR="008143B5" w:rsidRDefault="008143B5" w:rsidP="008143B5">
            <w:pPr>
              <w:pStyle w:val="TableContents"/>
            </w:pPr>
            <w:r>
              <w:t xml:space="preserve">API documentation generated </w:t>
            </w:r>
            <w:r w:rsidR="0089462E">
              <w:t xml:space="preserve">from Franca </w:t>
            </w:r>
            <w:proofErr w:type="spellStart"/>
            <w:r w:rsidR="0089462E">
              <w:t>fidl</w:t>
            </w:r>
            <w:proofErr w:type="spellEnd"/>
            <w:r w:rsidR="0089462E">
              <w:t xml:space="preserve"> files </w:t>
            </w:r>
            <w:r>
              <w:t xml:space="preserve">using </w:t>
            </w:r>
            <w:proofErr w:type="spellStart"/>
            <w:r>
              <w:t>Doxygen</w:t>
            </w:r>
            <w:proofErr w:type="spellEnd"/>
            <w:r w:rsidR="00D65FA5">
              <w:t>.</w:t>
            </w:r>
          </w:p>
        </w:tc>
      </w:tr>
    </w:tbl>
    <w:p w:rsidR="00727858" w:rsidRPr="00185BA4" w:rsidRDefault="00727858">
      <w:pPr>
        <w:pStyle w:val="Body"/>
      </w:pPr>
      <w:bookmarkStart w:id="4" w:name="_GoBack"/>
      <w:bookmarkEnd w:id="4"/>
    </w:p>
    <w:p w:rsidR="00727858" w:rsidRDefault="000B6CF8">
      <w:pPr>
        <w:pStyle w:val="TOCHeading"/>
      </w:pPr>
      <w:r>
        <w:lastRenderedPageBreak/>
        <w:t>Table of Contents</w:t>
      </w:r>
    </w:p>
    <w:p w:rsidR="00D509A0" w:rsidRDefault="000B6CF8">
      <w:pPr>
        <w:pStyle w:val="TOC1"/>
        <w:rPr>
          <w:rFonts w:asciiTheme="minorHAnsi" w:eastAsiaTheme="minorEastAsia" w:hAnsiTheme="minorHAnsi" w:cstheme="minorBidi"/>
          <w:sz w:val="22"/>
          <w:szCs w:val="22"/>
          <w:lang w:val="de-DE" w:eastAsia="de-DE"/>
        </w:rPr>
      </w:pPr>
      <w:r>
        <w:rPr>
          <w:noProof w:val="0"/>
        </w:rPr>
        <w:fldChar w:fldCharType="begin"/>
      </w:r>
      <w:r>
        <w:rPr>
          <w:noProof w:val="0"/>
        </w:rPr>
        <w:instrText xml:space="preserve"> TOC \o "1-3" \h \z \u </w:instrText>
      </w:r>
      <w:r>
        <w:rPr>
          <w:noProof w:val="0"/>
        </w:rPr>
        <w:fldChar w:fldCharType="separate"/>
      </w:r>
      <w:hyperlink w:anchor="_Toc473117971" w:history="1">
        <w:r w:rsidR="00D509A0" w:rsidRPr="0081056A">
          <w:rPr>
            <w:rStyle w:val="Hyperlink"/>
          </w:rPr>
          <w:t>1</w:t>
        </w:r>
        <w:r w:rsidR="00D509A0">
          <w:rPr>
            <w:rFonts w:asciiTheme="minorHAnsi" w:eastAsiaTheme="minorEastAsia" w:hAnsiTheme="minorHAnsi" w:cstheme="minorBidi"/>
            <w:sz w:val="22"/>
            <w:szCs w:val="22"/>
            <w:lang w:val="de-DE" w:eastAsia="de-DE"/>
          </w:rPr>
          <w:tab/>
        </w:r>
        <w:r w:rsidR="00D509A0" w:rsidRPr="0081056A">
          <w:rPr>
            <w:rStyle w:val="Hyperlink"/>
          </w:rPr>
          <w:t>Introduction</w:t>
        </w:r>
        <w:r w:rsidR="00D509A0">
          <w:rPr>
            <w:webHidden/>
          </w:rPr>
          <w:tab/>
        </w:r>
        <w:r w:rsidR="00D509A0">
          <w:rPr>
            <w:webHidden/>
          </w:rPr>
          <w:fldChar w:fldCharType="begin"/>
        </w:r>
        <w:r w:rsidR="00D509A0">
          <w:rPr>
            <w:webHidden/>
          </w:rPr>
          <w:instrText xml:space="preserve"> PAGEREF _Toc473117971 \h </w:instrText>
        </w:r>
        <w:r w:rsidR="00D509A0">
          <w:rPr>
            <w:webHidden/>
          </w:rPr>
        </w:r>
        <w:r w:rsidR="00D509A0">
          <w:rPr>
            <w:webHidden/>
          </w:rPr>
          <w:fldChar w:fldCharType="separate"/>
        </w:r>
        <w:r w:rsidR="00A9584E">
          <w:rPr>
            <w:webHidden/>
          </w:rPr>
          <w:t>1</w:t>
        </w:r>
        <w:r w:rsidR="00D509A0">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7972" w:history="1">
        <w:r w:rsidRPr="0081056A">
          <w:rPr>
            <w:rStyle w:val="Hyperlink"/>
          </w:rPr>
          <w:t>1.1</w:t>
        </w:r>
        <w:r>
          <w:rPr>
            <w:rFonts w:asciiTheme="minorHAnsi" w:eastAsiaTheme="minorEastAsia" w:hAnsiTheme="minorHAnsi" w:cstheme="minorBidi"/>
            <w:sz w:val="22"/>
            <w:szCs w:val="22"/>
            <w:lang w:val="de-DE" w:eastAsia="de-DE"/>
          </w:rPr>
          <w:tab/>
        </w:r>
        <w:r w:rsidRPr="0081056A">
          <w:rPr>
            <w:rStyle w:val="Hyperlink"/>
          </w:rPr>
          <w:t>System Overview</w:t>
        </w:r>
        <w:r>
          <w:rPr>
            <w:webHidden/>
          </w:rPr>
          <w:tab/>
        </w:r>
        <w:r>
          <w:rPr>
            <w:webHidden/>
          </w:rPr>
          <w:fldChar w:fldCharType="begin"/>
        </w:r>
        <w:r>
          <w:rPr>
            <w:webHidden/>
          </w:rPr>
          <w:instrText xml:space="preserve"> PAGEREF _Toc473117972 \h </w:instrText>
        </w:r>
        <w:r>
          <w:rPr>
            <w:webHidden/>
          </w:rPr>
        </w:r>
        <w:r>
          <w:rPr>
            <w:webHidden/>
          </w:rPr>
          <w:fldChar w:fldCharType="separate"/>
        </w:r>
        <w:r w:rsidR="00A9584E">
          <w:rPr>
            <w:webHidden/>
          </w:rPr>
          <w:t>1</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7973" w:history="1">
        <w:r w:rsidRPr="0081056A">
          <w:rPr>
            <w:rStyle w:val="Hyperlink"/>
          </w:rPr>
          <w:t>1.2</w:t>
        </w:r>
        <w:r>
          <w:rPr>
            <w:rFonts w:asciiTheme="minorHAnsi" w:eastAsiaTheme="minorEastAsia" w:hAnsiTheme="minorHAnsi" w:cstheme="minorBidi"/>
            <w:sz w:val="22"/>
            <w:szCs w:val="22"/>
            <w:lang w:val="de-DE" w:eastAsia="de-DE"/>
          </w:rPr>
          <w:tab/>
        </w:r>
        <w:r w:rsidRPr="0081056A">
          <w:rPr>
            <w:rStyle w:val="Hyperlink"/>
          </w:rPr>
          <w:t>Component Overview</w:t>
        </w:r>
        <w:r>
          <w:rPr>
            <w:webHidden/>
          </w:rPr>
          <w:tab/>
        </w:r>
        <w:r>
          <w:rPr>
            <w:webHidden/>
          </w:rPr>
          <w:fldChar w:fldCharType="begin"/>
        </w:r>
        <w:r>
          <w:rPr>
            <w:webHidden/>
          </w:rPr>
          <w:instrText xml:space="preserve"> PAGEREF _Toc473117973 \h </w:instrText>
        </w:r>
        <w:r>
          <w:rPr>
            <w:webHidden/>
          </w:rPr>
        </w:r>
        <w:r>
          <w:rPr>
            <w:webHidden/>
          </w:rPr>
          <w:fldChar w:fldCharType="separate"/>
        </w:r>
        <w:r w:rsidR="00A9584E">
          <w:rPr>
            <w:webHidden/>
          </w:rPr>
          <w:t>1</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7974" w:history="1">
        <w:r w:rsidRPr="0081056A">
          <w:rPr>
            <w:rStyle w:val="Hyperlink"/>
          </w:rPr>
          <w:t>1.3</w:t>
        </w:r>
        <w:r>
          <w:rPr>
            <w:rFonts w:asciiTheme="minorHAnsi" w:eastAsiaTheme="minorEastAsia" w:hAnsiTheme="minorHAnsi" w:cstheme="minorBidi"/>
            <w:sz w:val="22"/>
            <w:szCs w:val="22"/>
            <w:lang w:val="de-DE" w:eastAsia="de-DE"/>
          </w:rPr>
          <w:tab/>
        </w:r>
        <w:r w:rsidRPr="0081056A">
          <w:rPr>
            <w:rStyle w:val="Hyperlink"/>
          </w:rPr>
          <w:t>Document Overview</w:t>
        </w:r>
        <w:r>
          <w:rPr>
            <w:webHidden/>
          </w:rPr>
          <w:tab/>
        </w:r>
        <w:r>
          <w:rPr>
            <w:webHidden/>
          </w:rPr>
          <w:fldChar w:fldCharType="begin"/>
        </w:r>
        <w:r>
          <w:rPr>
            <w:webHidden/>
          </w:rPr>
          <w:instrText xml:space="preserve"> PAGEREF _Toc473117974 \h </w:instrText>
        </w:r>
        <w:r>
          <w:rPr>
            <w:webHidden/>
          </w:rPr>
        </w:r>
        <w:r>
          <w:rPr>
            <w:webHidden/>
          </w:rPr>
          <w:fldChar w:fldCharType="separate"/>
        </w:r>
        <w:r w:rsidR="00A9584E">
          <w:rPr>
            <w:webHidden/>
          </w:rPr>
          <w:t>1</w:t>
        </w:r>
        <w:r>
          <w:rPr>
            <w:webHidden/>
          </w:rPr>
          <w:fldChar w:fldCharType="end"/>
        </w:r>
      </w:hyperlink>
    </w:p>
    <w:p w:rsidR="00D509A0" w:rsidRDefault="00D509A0">
      <w:pPr>
        <w:pStyle w:val="TOC1"/>
        <w:rPr>
          <w:rFonts w:asciiTheme="minorHAnsi" w:eastAsiaTheme="minorEastAsia" w:hAnsiTheme="minorHAnsi" w:cstheme="minorBidi"/>
          <w:sz w:val="22"/>
          <w:szCs w:val="22"/>
          <w:lang w:val="de-DE" w:eastAsia="de-DE"/>
        </w:rPr>
      </w:pPr>
      <w:hyperlink w:anchor="_Toc473117975" w:history="1">
        <w:r w:rsidRPr="0081056A">
          <w:rPr>
            <w:rStyle w:val="Hyperlink"/>
          </w:rPr>
          <w:t>2</w:t>
        </w:r>
        <w:r>
          <w:rPr>
            <w:rFonts w:asciiTheme="minorHAnsi" w:eastAsiaTheme="minorEastAsia" w:hAnsiTheme="minorHAnsi" w:cstheme="minorBidi"/>
            <w:sz w:val="22"/>
            <w:szCs w:val="22"/>
            <w:lang w:val="de-DE" w:eastAsia="de-DE"/>
          </w:rPr>
          <w:tab/>
        </w:r>
        <w:r w:rsidRPr="0081056A">
          <w:rPr>
            <w:rStyle w:val="Hyperlink"/>
          </w:rPr>
          <w:t>References</w:t>
        </w:r>
        <w:r>
          <w:rPr>
            <w:webHidden/>
          </w:rPr>
          <w:tab/>
        </w:r>
        <w:r>
          <w:rPr>
            <w:webHidden/>
          </w:rPr>
          <w:fldChar w:fldCharType="begin"/>
        </w:r>
        <w:r>
          <w:rPr>
            <w:webHidden/>
          </w:rPr>
          <w:instrText xml:space="preserve"> PAGEREF _Toc473117975 \h </w:instrText>
        </w:r>
        <w:r>
          <w:rPr>
            <w:webHidden/>
          </w:rPr>
        </w:r>
        <w:r>
          <w:rPr>
            <w:webHidden/>
          </w:rPr>
          <w:fldChar w:fldCharType="separate"/>
        </w:r>
        <w:r w:rsidR="00A9584E">
          <w:rPr>
            <w:webHidden/>
          </w:rPr>
          <w:t>2</w:t>
        </w:r>
        <w:r>
          <w:rPr>
            <w:webHidden/>
          </w:rPr>
          <w:fldChar w:fldCharType="end"/>
        </w:r>
      </w:hyperlink>
    </w:p>
    <w:p w:rsidR="00D509A0" w:rsidRDefault="00D509A0">
      <w:pPr>
        <w:pStyle w:val="TOC1"/>
        <w:rPr>
          <w:rFonts w:asciiTheme="minorHAnsi" w:eastAsiaTheme="minorEastAsia" w:hAnsiTheme="minorHAnsi" w:cstheme="minorBidi"/>
          <w:sz w:val="22"/>
          <w:szCs w:val="22"/>
          <w:lang w:val="de-DE" w:eastAsia="de-DE"/>
        </w:rPr>
      </w:pPr>
      <w:hyperlink w:anchor="_Toc473117976" w:history="1">
        <w:r w:rsidRPr="0081056A">
          <w:rPr>
            <w:rStyle w:val="Hyperlink"/>
          </w:rPr>
          <w:t>3</w:t>
        </w:r>
        <w:r>
          <w:rPr>
            <w:rFonts w:asciiTheme="minorHAnsi" w:eastAsiaTheme="minorEastAsia" w:hAnsiTheme="minorHAnsi" w:cstheme="minorBidi"/>
            <w:sz w:val="22"/>
            <w:szCs w:val="22"/>
            <w:lang w:val="de-DE" w:eastAsia="de-DE"/>
          </w:rPr>
          <w:tab/>
        </w:r>
        <w:r w:rsidRPr="0081056A">
          <w:rPr>
            <w:rStyle w:val="Hyperlink"/>
          </w:rPr>
          <w:t>Glossary</w:t>
        </w:r>
        <w:r>
          <w:rPr>
            <w:webHidden/>
          </w:rPr>
          <w:tab/>
        </w:r>
        <w:r>
          <w:rPr>
            <w:webHidden/>
          </w:rPr>
          <w:fldChar w:fldCharType="begin"/>
        </w:r>
        <w:r>
          <w:rPr>
            <w:webHidden/>
          </w:rPr>
          <w:instrText xml:space="preserve"> PAGEREF _Toc473117976 \h </w:instrText>
        </w:r>
        <w:r>
          <w:rPr>
            <w:webHidden/>
          </w:rPr>
        </w:r>
        <w:r>
          <w:rPr>
            <w:webHidden/>
          </w:rPr>
          <w:fldChar w:fldCharType="separate"/>
        </w:r>
        <w:r w:rsidR="00A9584E">
          <w:rPr>
            <w:webHidden/>
          </w:rPr>
          <w:t>3</w:t>
        </w:r>
        <w:r>
          <w:rPr>
            <w:webHidden/>
          </w:rPr>
          <w:fldChar w:fldCharType="end"/>
        </w:r>
      </w:hyperlink>
    </w:p>
    <w:p w:rsidR="00D509A0" w:rsidRDefault="00D509A0">
      <w:pPr>
        <w:pStyle w:val="TOC1"/>
        <w:rPr>
          <w:rFonts w:asciiTheme="minorHAnsi" w:eastAsiaTheme="minorEastAsia" w:hAnsiTheme="minorHAnsi" w:cstheme="minorBidi"/>
          <w:sz w:val="22"/>
          <w:szCs w:val="22"/>
          <w:lang w:val="de-DE" w:eastAsia="de-DE"/>
        </w:rPr>
      </w:pPr>
      <w:hyperlink w:anchor="_Toc473117977" w:history="1">
        <w:r w:rsidRPr="0081056A">
          <w:rPr>
            <w:rStyle w:val="Hyperlink"/>
          </w:rPr>
          <w:t>4</w:t>
        </w:r>
        <w:r>
          <w:rPr>
            <w:rFonts w:asciiTheme="minorHAnsi" w:eastAsiaTheme="minorEastAsia" w:hAnsiTheme="minorHAnsi" w:cstheme="minorBidi"/>
            <w:sz w:val="22"/>
            <w:szCs w:val="22"/>
            <w:lang w:val="de-DE" w:eastAsia="de-DE"/>
          </w:rPr>
          <w:tab/>
        </w:r>
        <w:r w:rsidRPr="0081056A">
          <w:rPr>
            <w:rStyle w:val="Hyperlink"/>
          </w:rPr>
          <w:t>Requirements</w:t>
        </w:r>
        <w:r>
          <w:rPr>
            <w:webHidden/>
          </w:rPr>
          <w:tab/>
        </w:r>
        <w:r>
          <w:rPr>
            <w:webHidden/>
          </w:rPr>
          <w:fldChar w:fldCharType="begin"/>
        </w:r>
        <w:r>
          <w:rPr>
            <w:webHidden/>
          </w:rPr>
          <w:instrText xml:space="preserve"> PAGEREF _Toc473117977 \h </w:instrText>
        </w:r>
        <w:r>
          <w:rPr>
            <w:webHidden/>
          </w:rPr>
        </w:r>
        <w:r>
          <w:rPr>
            <w:webHidden/>
          </w:rPr>
          <w:fldChar w:fldCharType="separate"/>
        </w:r>
        <w:r w:rsidR="00A9584E">
          <w:rPr>
            <w:webHidden/>
          </w:rPr>
          <w:t>4</w:t>
        </w:r>
        <w:r>
          <w:rPr>
            <w:webHidden/>
          </w:rPr>
          <w:fldChar w:fldCharType="end"/>
        </w:r>
      </w:hyperlink>
    </w:p>
    <w:p w:rsidR="00D509A0" w:rsidRDefault="00D509A0">
      <w:pPr>
        <w:pStyle w:val="TOC1"/>
        <w:rPr>
          <w:rFonts w:asciiTheme="minorHAnsi" w:eastAsiaTheme="minorEastAsia" w:hAnsiTheme="minorHAnsi" w:cstheme="minorBidi"/>
          <w:sz w:val="22"/>
          <w:szCs w:val="22"/>
          <w:lang w:val="de-DE" w:eastAsia="de-DE"/>
        </w:rPr>
      </w:pPr>
      <w:hyperlink w:anchor="_Toc473117978" w:history="1">
        <w:r w:rsidRPr="0081056A">
          <w:rPr>
            <w:rStyle w:val="Hyperlink"/>
          </w:rPr>
          <w:t>5</w:t>
        </w:r>
        <w:r>
          <w:rPr>
            <w:rFonts w:asciiTheme="minorHAnsi" w:eastAsiaTheme="minorEastAsia" w:hAnsiTheme="minorHAnsi" w:cstheme="minorBidi"/>
            <w:sz w:val="22"/>
            <w:szCs w:val="22"/>
            <w:lang w:val="de-DE" w:eastAsia="de-DE"/>
          </w:rPr>
          <w:tab/>
        </w:r>
        <w:r w:rsidRPr="0081056A">
          <w:rPr>
            <w:rStyle w:val="Hyperlink"/>
          </w:rPr>
          <w:t>Constraints and Assumptions</w:t>
        </w:r>
        <w:r>
          <w:rPr>
            <w:webHidden/>
          </w:rPr>
          <w:tab/>
        </w:r>
        <w:r>
          <w:rPr>
            <w:webHidden/>
          </w:rPr>
          <w:fldChar w:fldCharType="begin"/>
        </w:r>
        <w:r>
          <w:rPr>
            <w:webHidden/>
          </w:rPr>
          <w:instrText xml:space="preserve"> PAGEREF _Toc473117978 \h </w:instrText>
        </w:r>
        <w:r>
          <w:rPr>
            <w:webHidden/>
          </w:rPr>
        </w:r>
        <w:r>
          <w:rPr>
            <w:webHidden/>
          </w:rPr>
          <w:fldChar w:fldCharType="separate"/>
        </w:r>
        <w:r w:rsidR="00A9584E">
          <w:rPr>
            <w:webHidden/>
          </w:rPr>
          <w:t>5</w:t>
        </w:r>
        <w:r>
          <w:rPr>
            <w:webHidden/>
          </w:rPr>
          <w:fldChar w:fldCharType="end"/>
        </w:r>
      </w:hyperlink>
    </w:p>
    <w:p w:rsidR="00D509A0" w:rsidRDefault="00D509A0">
      <w:pPr>
        <w:pStyle w:val="TOC1"/>
        <w:rPr>
          <w:rFonts w:asciiTheme="minorHAnsi" w:eastAsiaTheme="minorEastAsia" w:hAnsiTheme="minorHAnsi" w:cstheme="minorBidi"/>
          <w:sz w:val="22"/>
          <w:szCs w:val="22"/>
          <w:lang w:val="de-DE" w:eastAsia="de-DE"/>
        </w:rPr>
      </w:pPr>
      <w:hyperlink w:anchor="_Toc473117979" w:history="1">
        <w:r w:rsidRPr="0081056A">
          <w:rPr>
            <w:rStyle w:val="Hyperlink"/>
          </w:rPr>
          <w:t>6</w:t>
        </w:r>
        <w:r>
          <w:rPr>
            <w:rFonts w:asciiTheme="minorHAnsi" w:eastAsiaTheme="minorEastAsia" w:hAnsiTheme="minorHAnsi" w:cstheme="minorBidi"/>
            <w:sz w:val="22"/>
            <w:szCs w:val="22"/>
            <w:lang w:val="de-DE" w:eastAsia="de-DE"/>
          </w:rPr>
          <w:tab/>
        </w:r>
        <w:r w:rsidRPr="0081056A">
          <w:rPr>
            <w:rStyle w:val="Hyperlink"/>
          </w:rPr>
          <w:t>Architecture</w:t>
        </w:r>
        <w:r>
          <w:rPr>
            <w:webHidden/>
          </w:rPr>
          <w:tab/>
        </w:r>
        <w:r>
          <w:rPr>
            <w:webHidden/>
          </w:rPr>
          <w:fldChar w:fldCharType="begin"/>
        </w:r>
        <w:r>
          <w:rPr>
            <w:webHidden/>
          </w:rPr>
          <w:instrText xml:space="preserve"> PAGEREF _Toc473117979 \h </w:instrText>
        </w:r>
        <w:r>
          <w:rPr>
            <w:webHidden/>
          </w:rPr>
        </w:r>
        <w:r>
          <w:rPr>
            <w:webHidden/>
          </w:rPr>
          <w:fldChar w:fldCharType="separate"/>
        </w:r>
        <w:r w:rsidR="00A9584E">
          <w:rPr>
            <w:webHidden/>
          </w:rPr>
          <w:t>6</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7980" w:history="1">
        <w:r w:rsidRPr="0081056A">
          <w:rPr>
            <w:rStyle w:val="Hyperlink"/>
            <w:lang w:eastAsia="ja-JP"/>
          </w:rPr>
          <w:t>6.1</w:t>
        </w:r>
        <w:r>
          <w:rPr>
            <w:rFonts w:asciiTheme="minorHAnsi" w:eastAsiaTheme="minorEastAsia" w:hAnsiTheme="minorHAnsi" w:cstheme="minorBidi"/>
            <w:sz w:val="22"/>
            <w:szCs w:val="22"/>
            <w:lang w:val="de-DE" w:eastAsia="de-DE"/>
          </w:rPr>
          <w:tab/>
        </w:r>
        <w:r w:rsidRPr="0081056A">
          <w:rPr>
            <w:rStyle w:val="Hyperlink"/>
            <w:lang w:eastAsia="ja-JP"/>
          </w:rPr>
          <w:t>Architecture Overview</w:t>
        </w:r>
        <w:r>
          <w:rPr>
            <w:webHidden/>
          </w:rPr>
          <w:tab/>
        </w:r>
        <w:r>
          <w:rPr>
            <w:webHidden/>
          </w:rPr>
          <w:fldChar w:fldCharType="begin"/>
        </w:r>
        <w:r>
          <w:rPr>
            <w:webHidden/>
          </w:rPr>
          <w:instrText xml:space="preserve"> PAGEREF _Toc473117980 \h </w:instrText>
        </w:r>
        <w:r>
          <w:rPr>
            <w:webHidden/>
          </w:rPr>
        </w:r>
        <w:r>
          <w:rPr>
            <w:webHidden/>
          </w:rPr>
          <w:fldChar w:fldCharType="separate"/>
        </w:r>
        <w:r w:rsidR="00A9584E">
          <w:rPr>
            <w:webHidden/>
          </w:rPr>
          <w:t>6</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81" w:history="1">
        <w:r w:rsidRPr="0081056A">
          <w:rPr>
            <w:rStyle w:val="Hyperlink"/>
            <w:lang w:eastAsia="ja-JP"/>
          </w:rPr>
          <w:t>6.1.1</w:t>
        </w:r>
        <w:r>
          <w:rPr>
            <w:rFonts w:asciiTheme="minorHAnsi" w:eastAsiaTheme="minorEastAsia" w:hAnsiTheme="minorHAnsi" w:cstheme="minorBidi"/>
            <w:sz w:val="22"/>
            <w:szCs w:val="22"/>
            <w:lang w:val="de-DE" w:eastAsia="de-DE"/>
          </w:rPr>
          <w:tab/>
        </w:r>
        <w:r w:rsidRPr="0081056A">
          <w:rPr>
            <w:rStyle w:val="Hyperlink"/>
            <w:lang w:eastAsia="ja-JP"/>
          </w:rPr>
          <w:t>Component Dependencies</w:t>
        </w:r>
        <w:r>
          <w:rPr>
            <w:webHidden/>
          </w:rPr>
          <w:tab/>
        </w:r>
        <w:r>
          <w:rPr>
            <w:webHidden/>
          </w:rPr>
          <w:fldChar w:fldCharType="begin"/>
        </w:r>
        <w:r>
          <w:rPr>
            <w:webHidden/>
          </w:rPr>
          <w:instrText xml:space="preserve"> PAGEREF _Toc473117981 \h </w:instrText>
        </w:r>
        <w:r>
          <w:rPr>
            <w:webHidden/>
          </w:rPr>
        </w:r>
        <w:r>
          <w:rPr>
            <w:webHidden/>
          </w:rPr>
          <w:fldChar w:fldCharType="separate"/>
        </w:r>
        <w:r w:rsidR="00A9584E">
          <w:rPr>
            <w:webHidden/>
          </w:rPr>
          <w:t>7</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82" w:history="1">
        <w:r w:rsidRPr="0081056A">
          <w:rPr>
            <w:rStyle w:val="Hyperlink"/>
            <w:lang w:eastAsia="ja-JP"/>
          </w:rPr>
          <w:t>6.1.2</w:t>
        </w:r>
        <w:r>
          <w:rPr>
            <w:rFonts w:asciiTheme="minorHAnsi" w:eastAsiaTheme="minorEastAsia" w:hAnsiTheme="minorHAnsi" w:cstheme="minorBidi"/>
            <w:sz w:val="22"/>
            <w:szCs w:val="22"/>
            <w:lang w:val="de-DE" w:eastAsia="de-DE"/>
          </w:rPr>
          <w:tab/>
        </w:r>
        <w:r w:rsidRPr="0081056A">
          <w:rPr>
            <w:rStyle w:val="Hyperlink"/>
            <w:lang w:eastAsia="ja-JP"/>
          </w:rPr>
          <w:t>Component Traceability</w:t>
        </w:r>
        <w:r>
          <w:rPr>
            <w:webHidden/>
          </w:rPr>
          <w:tab/>
        </w:r>
        <w:r>
          <w:rPr>
            <w:webHidden/>
          </w:rPr>
          <w:fldChar w:fldCharType="begin"/>
        </w:r>
        <w:r>
          <w:rPr>
            <w:webHidden/>
          </w:rPr>
          <w:instrText xml:space="preserve"> PAGEREF _Toc473117982 \h </w:instrText>
        </w:r>
        <w:r>
          <w:rPr>
            <w:webHidden/>
          </w:rPr>
        </w:r>
        <w:r>
          <w:rPr>
            <w:webHidden/>
          </w:rPr>
          <w:fldChar w:fldCharType="separate"/>
        </w:r>
        <w:r w:rsidR="00A9584E">
          <w:rPr>
            <w:webHidden/>
          </w:rPr>
          <w:t>8</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7983" w:history="1">
        <w:r w:rsidRPr="0081056A">
          <w:rPr>
            <w:rStyle w:val="Hyperlink"/>
            <w:lang w:eastAsia="ja-JP"/>
          </w:rPr>
          <w:t>6.2</w:t>
        </w:r>
        <w:r>
          <w:rPr>
            <w:rFonts w:asciiTheme="minorHAnsi" w:eastAsiaTheme="minorEastAsia" w:hAnsiTheme="minorHAnsi" w:cstheme="minorBidi"/>
            <w:sz w:val="22"/>
            <w:szCs w:val="22"/>
            <w:lang w:val="de-DE" w:eastAsia="de-DE"/>
          </w:rPr>
          <w:tab/>
        </w:r>
        <w:r w:rsidRPr="0081056A">
          <w:rPr>
            <w:rStyle w:val="Hyperlink"/>
            <w:lang w:eastAsia="ja-JP"/>
          </w:rPr>
          <w:t>EnhancedPositionService</w:t>
        </w:r>
        <w:r>
          <w:rPr>
            <w:webHidden/>
          </w:rPr>
          <w:tab/>
        </w:r>
        <w:r>
          <w:rPr>
            <w:webHidden/>
          </w:rPr>
          <w:fldChar w:fldCharType="begin"/>
        </w:r>
        <w:r>
          <w:rPr>
            <w:webHidden/>
          </w:rPr>
          <w:instrText xml:space="preserve"> PAGEREF _Toc473117983 \h </w:instrText>
        </w:r>
        <w:r>
          <w:rPr>
            <w:webHidden/>
          </w:rPr>
        </w:r>
        <w:r>
          <w:rPr>
            <w:webHidden/>
          </w:rPr>
          <w:fldChar w:fldCharType="separate"/>
        </w:r>
        <w:r w:rsidR="00A9584E">
          <w:rPr>
            <w:webHidden/>
          </w:rPr>
          <w:t>9</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84" w:history="1">
        <w:r w:rsidRPr="0081056A">
          <w:rPr>
            <w:rStyle w:val="Hyperlink"/>
            <w:lang w:eastAsia="ja-JP"/>
          </w:rPr>
          <w:t>6.2.1</w:t>
        </w:r>
        <w:r>
          <w:rPr>
            <w:rFonts w:asciiTheme="minorHAnsi" w:eastAsiaTheme="minorEastAsia" w:hAnsiTheme="minorHAnsi" w:cstheme="minorBidi"/>
            <w:sz w:val="22"/>
            <w:szCs w:val="22"/>
            <w:lang w:val="de-DE" w:eastAsia="de-DE"/>
          </w:rPr>
          <w:tab/>
        </w:r>
        <w:r w:rsidRPr="0081056A">
          <w:rPr>
            <w:rStyle w:val="Hyperlink"/>
            <w:lang w:eastAsia="ja-JP"/>
          </w:rPr>
          <w:t>Responsibility and Features</w:t>
        </w:r>
        <w:r>
          <w:rPr>
            <w:webHidden/>
          </w:rPr>
          <w:tab/>
        </w:r>
        <w:r>
          <w:rPr>
            <w:webHidden/>
          </w:rPr>
          <w:fldChar w:fldCharType="begin"/>
        </w:r>
        <w:r>
          <w:rPr>
            <w:webHidden/>
          </w:rPr>
          <w:instrText xml:space="preserve"> PAGEREF _Toc473117984 \h </w:instrText>
        </w:r>
        <w:r>
          <w:rPr>
            <w:webHidden/>
          </w:rPr>
        </w:r>
        <w:r>
          <w:rPr>
            <w:webHidden/>
          </w:rPr>
          <w:fldChar w:fldCharType="separate"/>
        </w:r>
        <w:r w:rsidR="00A9584E">
          <w:rPr>
            <w:webHidden/>
          </w:rPr>
          <w:t>9</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85" w:history="1">
        <w:r w:rsidRPr="0081056A">
          <w:rPr>
            <w:rStyle w:val="Hyperlink"/>
            <w:lang w:eastAsia="ja-JP"/>
          </w:rPr>
          <w:t>6.2.2</w:t>
        </w:r>
        <w:r>
          <w:rPr>
            <w:rFonts w:asciiTheme="minorHAnsi" w:eastAsiaTheme="minorEastAsia" w:hAnsiTheme="minorHAnsi" w:cstheme="minorBidi"/>
            <w:sz w:val="22"/>
            <w:szCs w:val="22"/>
            <w:lang w:val="de-DE" w:eastAsia="de-DE"/>
          </w:rPr>
          <w:tab/>
        </w:r>
        <w:r w:rsidRPr="0081056A">
          <w:rPr>
            <w:rStyle w:val="Hyperlink"/>
            <w:lang w:eastAsia="ja-JP"/>
          </w:rPr>
          <w:t>Provided Interfaces</w:t>
        </w:r>
        <w:r>
          <w:rPr>
            <w:webHidden/>
          </w:rPr>
          <w:tab/>
        </w:r>
        <w:r>
          <w:rPr>
            <w:webHidden/>
          </w:rPr>
          <w:fldChar w:fldCharType="begin"/>
        </w:r>
        <w:r>
          <w:rPr>
            <w:webHidden/>
          </w:rPr>
          <w:instrText xml:space="preserve"> PAGEREF _Toc473117985 \h </w:instrText>
        </w:r>
        <w:r>
          <w:rPr>
            <w:webHidden/>
          </w:rPr>
        </w:r>
        <w:r>
          <w:rPr>
            <w:webHidden/>
          </w:rPr>
          <w:fldChar w:fldCharType="separate"/>
        </w:r>
        <w:r w:rsidR="00A9584E">
          <w:rPr>
            <w:webHidden/>
          </w:rPr>
          <w:t>9</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86" w:history="1">
        <w:r w:rsidRPr="0081056A">
          <w:rPr>
            <w:rStyle w:val="Hyperlink"/>
            <w:lang w:eastAsia="ja-JP"/>
          </w:rPr>
          <w:t>6.2.3</w:t>
        </w:r>
        <w:r>
          <w:rPr>
            <w:rFonts w:asciiTheme="minorHAnsi" w:eastAsiaTheme="minorEastAsia" w:hAnsiTheme="minorHAnsi" w:cstheme="minorBidi"/>
            <w:sz w:val="22"/>
            <w:szCs w:val="22"/>
            <w:lang w:val="de-DE" w:eastAsia="de-DE"/>
          </w:rPr>
          <w:tab/>
        </w:r>
        <w:r w:rsidRPr="0081056A">
          <w:rPr>
            <w:rStyle w:val="Hyperlink"/>
            <w:lang w:eastAsia="ja-JP"/>
          </w:rPr>
          <w:t>Required Interfaces</w:t>
        </w:r>
        <w:r>
          <w:rPr>
            <w:webHidden/>
          </w:rPr>
          <w:tab/>
        </w:r>
        <w:r>
          <w:rPr>
            <w:webHidden/>
          </w:rPr>
          <w:fldChar w:fldCharType="begin"/>
        </w:r>
        <w:r>
          <w:rPr>
            <w:webHidden/>
          </w:rPr>
          <w:instrText xml:space="preserve"> PAGEREF _Toc473117986 \h </w:instrText>
        </w:r>
        <w:r>
          <w:rPr>
            <w:webHidden/>
          </w:rPr>
        </w:r>
        <w:r>
          <w:rPr>
            <w:webHidden/>
          </w:rPr>
          <w:fldChar w:fldCharType="separate"/>
        </w:r>
        <w:r w:rsidR="00A9584E">
          <w:rPr>
            <w:webHidden/>
          </w:rPr>
          <w:t>9</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7987" w:history="1">
        <w:r w:rsidRPr="0081056A">
          <w:rPr>
            <w:rStyle w:val="Hyperlink"/>
            <w:lang w:eastAsia="ja-JP"/>
          </w:rPr>
          <w:t>6.3</w:t>
        </w:r>
        <w:r>
          <w:rPr>
            <w:rFonts w:asciiTheme="minorHAnsi" w:eastAsiaTheme="minorEastAsia" w:hAnsiTheme="minorHAnsi" w:cstheme="minorBidi"/>
            <w:sz w:val="22"/>
            <w:szCs w:val="22"/>
            <w:lang w:val="de-DE" w:eastAsia="de-DE"/>
          </w:rPr>
          <w:tab/>
        </w:r>
        <w:r w:rsidRPr="0081056A">
          <w:rPr>
            <w:rStyle w:val="Hyperlink"/>
            <w:lang w:eastAsia="ja-JP"/>
          </w:rPr>
          <w:t>GNSSService</w:t>
        </w:r>
        <w:r>
          <w:rPr>
            <w:webHidden/>
          </w:rPr>
          <w:tab/>
        </w:r>
        <w:r>
          <w:rPr>
            <w:webHidden/>
          </w:rPr>
          <w:fldChar w:fldCharType="begin"/>
        </w:r>
        <w:r>
          <w:rPr>
            <w:webHidden/>
          </w:rPr>
          <w:instrText xml:space="preserve"> PAGEREF _Toc473117987 \h </w:instrText>
        </w:r>
        <w:r>
          <w:rPr>
            <w:webHidden/>
          </w:rPr>
        </w:r>
        <w:r>
          <w:rPr>
            <w:webHidden/>
          </w:rPr>
          <w:fldChar w:fldCharType="separate"/>
        </w:r>
        <w:r w:rsidR="00A9584E">
          <w:rPr>
            <w:webHidden/>
          </w:rPr>
          <w:t>10</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88" w:history="1">
        <w:r w:rsidRPr="0081056A">
          <w:rPr>
            <w:rStyle w:val="Hyperlink"/>
            <w:lang w:eastAsia="ja-JP"/>
          </w:rPr>
          <w:t>6.3.1</w:t>
        </w:r>
        <w:r>
          <w:rPr>
            <w:rFonts w:asciiTheme="minorHAnsi" w:eastAsiaTheme="minorEastAsia" w:hAnsiTheme="minorHAnsi" w:cstheme="minorBidi"/>
            <w:sz w:val="22"/>
            <w:szCs w:val="22"/>
            <w:lang w:val="de-DE" w:eastAsia="de-DE"/>
          </w:rPr>
          <w:tab/>
        </w:r>
        <w:r w:rsidRPr="0081056A">
          <w:rPr>
            <w:rStyle w:val="Hyperlink"/>
            <w:lang w:eastAsia="ja-JP"/>
          </w:rPr>
          <w:t>Responsibility and Features</w:t>
        </w:r>
        <w:r>
          <w:rPr>
            <w:webHidden/>
          </w:rPr>
          <w:tab/>
        </w:r>
        <w:r>
          <w:rPr>
            <w:webHidden/>
          </w:rPr>
          <w:fldChar w:fldCharType="begin"/>
        </w:r>
        <w:r>
          <w:rPr>
            <w:webHidden/>
          </w:rPr>
          <w:instrText xml:space="preserve"> PAGEREF _Toc473117988 \h </w:instrText>
        </w:r>
        <w:r>
          <w:rPr>
            <w:webHidden/>
          </w:rPr>
        </w:r>
        <w:r>
          <w:rPr>
            <w:webHidden/>
          </w:rPr>
          <w:fldChar w:fldCharType="separate"/>
        </w:r>
        <w:r w:rsidR="00A9584E">
          <w:rPr>
            <w:webHidden/>
          </w:rPr>
          <w:t>10</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89" w:history="1">
        <w:r w:rsidRPr="0081056A">
          <w:rPr>
            <w:rStyle w:val="Hyperlink"/>
            <w:lang w:eastAsia="ja-JP"/>
          </w:rPr>
          <w:t>6.3.2</w:t>
        </w:r>
        <w:r>
          <w:rPr>
            <w:rFonts w:asciiTheme="minorHAnsi" w:eastAsiaTheme="minorEastAsia" w:hAnsiTheme="minorHAnsi" w:cstheme="minorBidi"/>
            <w:sz w:val="22"/>
            <w:szCs w:val="22"/>
            <w:lang w:val="de-DE" w:eastAsia="de-DE"/>
          </w:rPr>
          <w:tab/>
        </w:r>
        <w:r w:rsidRPr="0081056A">
          <w:rPr>
            <w:rStyle w:val="Hyperlink"/>
            <w:lang w:eastAsia="ja-JP"/>
          </w:rPr>
          <w:t>Provided Interfaces</w:t>
        </w:r>
        <w:r>
          <w:rPr>
            <w:webHidden/>
          </w:rPr>
          <w:tab/>
        </w:r>
        <w:r>
          <w:rPr>
            <w:webHidden/>
          </w:rPr>
          <w:fldChar w:fldCharType="begin"/>
        </w:r>
        <w:r>
          <w:rPr>
            <w:webHidden/>
          </w:rPr>
          <w:instrText xml:space="preserve"> PAGEREF _Toc473117989 \h </w:instrText>
        </w:r>
        <w:r>
          <w:rPr>
            <w:webHidden/>
          </w:rPr>
        </w:r>
        <w:r>
          <w:rPr>
            <w:webHidden/>
          </w:rPr>
          <w:fldChar w:fldCharType="separate"/>
        </w:r>
        <w:r w:rsidR="00A9584E">
          <w:rPr>
            <w:webHidden/>
          </w:rPr>
          <w:t>10</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90" w:history="1">
        <w:r w:rsidRPr="0081056A">
          <w:rPr>
            <w:rStyle w:val="Hyperlink"/>
            <w:lang w:eastAsia="ja-JP"/>
          </w:rPr>
          <w:t>6.3.3</w:t>
        </w:r>
        <w:r>
          <w:rPr>
            <w:rFonts w:asciiTheme="minorHAnsi" w:eastAsiaTheme="minorEastAsia" w:hAnsiTheme="minorHAnsi" w:cstheme="minorBidi"/>
            <w:sz w:val="22"/>
            <w:szCs w:val="22"/>
            <w:lang w:val="de-DE" w:eastAsia="de-DE"/>
          </w:rPr>
          <w:tab/>
        </w:r>
        <w:r w:rsidRPr="0081056A">
          <w:rPr>
            <w:rStyle w:val="Hyperlink"/>
            <w:lang w:eastAsia="ja-JP"/>
          </w:rPr>
          <w:t>Required Interfaces</w:t>
        </w:r>
        <w:r>
          <w:rPr>
            <w:webHidden/>
          </w:rPr>
          <w:tab/>
        </w:r>
        <w:r>
          <w:rPr>
            <w:webHidden/>
          </w:rPr>
          <w:fldChar w:fldCharType="begin"/>
        </w:r>
        <w:r>
          <w:rPr>
            <w:webHidden/>
          </w:rPr>
          <w:instrText xml:space="preserve"> PAGEREF _Toc473117990 \h </w:instrText>
        </w:r>
        <w:r>
          <w:rPr>
            <w:webHidden/>
          </w:rPr>
        </w:r>
        <w:r>
          <w:rPr>
            <w:webHidden/>
          </w:rPr>
          <w:fldChar w:fldCharType="separate"/>
        </w:r>
        <w:r w:rsidR="00A9584E">
          <w:rPr>
            <w:webHidden/>
          </w:rPr>
          <w:t>10</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7991" w:history="1">
        <w:r w:rsidRPr="0081056A">
          <w:rPr>
            <w:rStyle w:val="Hyperlink"/>
            <w:lang w:eastAsia="ja-JP"/>
          </w:rPr>
          <w:t>6.4</w:t>
        </w:r>
        <w:r>
          <w:rPr>
            <w:rFonts w:asciiTheme="minorHAnsi" w:eastAsiaTheme="minorEastAsia" w:hAnsiTheme="minorHAnsi" w:cstheme="minorBidi"/>
            <w:sz w:val="22"/>
            <w:szCs w:val="22"/>
            <w:lang w:val="de-DE" w:eastAsia="de-DE"/>
          </w:rPr>
          <w:tab/>
        </w:r>
        <w:r w:rsidRPr="0081056A">
          <w:rPr>
            <w:rStyle w:val="Hyperlink"/>
            <w:lang w:eastAsia="ja-JP"/>
          </w:rPr>
          <w:t>SensorsService</w:t>
        </w:r>
        <w:r>
          <w:rPr>
            <w:webHidden/>
          </w:rPr>
          <w:tab/>
        </w:r>
        <w:r>
          <w:rPr>
            <w:webHidden/>
          </w:rPr>
          <w:fldChar w:fldCharType="begin"/>
        </w:r>
        <w:r>
          <w:rPr>
            <w:webHidden/>
          </w:rPr>
          <w:instrText xml:space="preserve"> PAGEREF _Toc473117991 \h </w:instrText>
        </w:r>
        <w:r>
          <w:rPr>
            <w:webHidden/>
          </w:rPr>
        </w:r>
        <w:r>
          <w:rPr>
            <w:webHidden/>
          </w:rPr>
          <w:fldChar w:fldCharType="separate"/>
        </w:r>
        <w:r w:rsidR="00A9584E">
          <w:rPr>
            <w:webHidden/>
          </w:rPr>
          <w:t>11</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92" w:history="1">
        <w:r w:rsidRPr="0081056A">
          <w:rPr>
            <w:rStyle w:val="Hyperlink"/>
            <w:lang w:eastAsia="ja-JP"/>
          </w:rPr>
          <w:t>6.4.1</w:t>
        </w:r>
        <w:r>
          <w:rPr>
            <w:rFonts w:asciiTheme="minorHAnsi" w:eastAsiaTheme="minorEastAsia" w:hAnsiTheme="minorHAnsi" w:cstheme="minorBidi"/>
            <w:sz w:val="22"/>
            <w:szCs w:val="22"/>
            <w:lang w:val="de-DE" w:eastAsia="de-DE"/>
          </w:rPr>
          <w:tab/>
        </w:r>
        <w:r w:rsidRPr="0081056A">
          <w:rPr>
            <w:rStyle w:val="Hyperlink"/>
            <w:lang w:eastAsia="ja-JP"/>
          </w:rPr>
          <w:t>Responsibility and Features</w:t>
        </w:r>
        <w:r>
          <w:rPr>
            <w:webHidden/>
          </w:rPr>
          <w:tab/>
        </w:r>
        <w:r>
          <w:rPr>
            <w:webHidden/>
          </w:rPr>
          <w:fldChar w:fldCharType="begin"/>
        </w:r>
        <w:r>
          <w:rPr>
            <w:webHidden/>
          </w:rPr>
          <w:instrText xml:space="preserve"> PAGEREF _Toc473117992 \h </w:instrText>
        </w:r>
        <w:r>
          <w:rPr>
            <w:webHidden/>
          </w:rPr>
        </w:r>
        <w:r>
          <w:rPr>
            <w:webHidden/>
          </w:rPr>
          <w:fldChar w:fldCharType="separate"/>
        </w:r>
        <w:r w:rsidR="00A9584E">
          <w:rPr>
            <w:webHidden/>
          </w:rPr>
          <w:t>11</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93" w:history="1">
        <w:r w:rsidRPr="0081056A">
          <w:rPr>
            <w:rStyle w:val="Hyperlink"/>
            <w:lang w:eastAsia="ja-JP"/>
          </w:rPr>
          <w:t>6.4.2</w:t>
        </w:r>
        <w:r>
          <w:rPr>
            <w:rFonts w:asciiTheme="minorHAnsi" w:eastAsiaTheme="minorEastAsia" w:hAnsiTheme="minorHAnsi" w:cstheme="minorBidi"/>
            <w:sz w:val="22"/>
            <w:szCs w:val="22"/>
            <w:lang w:val="de-DE" w:eastAsia="de-DE"/>
          </w:rPr>
          <w:tab/>
        </w:r>
        <w:r w:rsidRPr="0081056A">
          <w:rPr>
            <w:rStyle w:val="Hyperlink"/>
            <w:lang w:eastAsia="ja-JP"/>
          </w:rPr>
          <w:t>Provided Interfaces</w:t>
        </w:r>
        <w:r>
          <w:rPr>
            <w:webHidden/>
          </w:rPr>
          <w:tab/>
        </w:r>
        <w:r>
          <w:rPr>
            <w:webHidden/>
          </w:rPr>
          <w:fldChar w:fldCharType="begin"/>
        </w:r>
        <w:r>
          <w:rPr>
            <w:webHidden/>
          </w:rPr>
          <w:instrText xml:space="preserve"> PAGEREF _Toc473117993 \h </w:instrText>
        </w:r>
        <w:r>
          <w:rPr>
            <w:webHidden/>
          </w:rPr>
        </w:r>
        <w:r>
          <w:rPr>
            <w:webHidden/>
          </w:rPr>
          <w:fldChar w:fldCharType="separate"/>
        </w:r>
        <w:r w:rsidR="00A9584E">
          <w:rPr>
            <w:webHidden/>
          </w:rPr>
          <w:t>11</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94" w:history="1">
        <w:r w:rsidRPr="0081056A">
          <w:rPr>
            <w:rStyle w:val="Hyperlink"/>
            <w:lang w:eastAsia="ja-JP"/>
          </w:rPr>
          <w:t>6.4.3</w:t>
        </w:r>
        <w:r>
          <w:rPr>
            <w:rFonts w:asciiTheme="minorHAnsi" w:eastAsiaTheme="minorEastAsia" w:hAnsiTheme="minorHAnsi" w:cstheme="minorBidi"/>
            <w:sz w:val="22"/>
            <w:szCs w:val="22"/>
            <w:lang w:val="de-DE" w:eastAsia="de-DE"/>
          </w:rPr>
          <w:tab/>
        </w:r>
        <w:r w:rsidRPr="0081056A">
          <w:rPr>
            <w:rStyle w:val="Hyperlink"/>
            <w:lang w:eastAsia="ja-JP"/>
          </w:rPr>
          <w:t>Required Interfaces</w:t>
        </w:r>
        <w:r>
          <w:rPr>
            <w:webHidden/>
          </w:rPr>
          <w:tab/>
        </w:r>
        <w:r>
          <w:rPr>
            <w:webHidden/>
          </w:rPr>
          <w:fldChar w:fldCharType="begin"/>
        </w:r>
        <w:r>
          <w:rPr>
            <w:webHidden/>
          </w:rPr>
          <w:instrText xml:space="preserve"> PAGEREF _Toc473117994 \h </w:instrText>
        </w:r>
        <w:r>
          <w:rPr>
            <w:webHidden/>
          </w:rPr>
        </w:r>
        <w:r>
          <w:rPr>
            <w:webHidden/>
          </w:rPr>
          <w:fldChar w:fldCharType="separate"/>
        </w:r>
        <w:r w:rsidR="00A9584E">
          <w:rPr>
            <w:webHidden/>
          </w:rPr>
          <w:t>11</w:t>
        </w:r>
        <w:r>
          <w:rPr>
            <w:webHidden/>
          </w:rPr>
          <w:fldChar w:fldCharType="end"/>
        </w:r>
      </w:hyperlink>
    </w:p>
    <w:p w:rsidR="00D509A0" w:rsidRDefault="00D509A0">
      <w:pPr>
        <w:pStyle w:val="TOC1"/>
        <w:rPr>
          <w:rFonts w:asciiTheme="minorHAnsi" w:eastAsiaTheme="minorEastAsia" w:hAnsiTheme="minorHAnsi" w:cstheme="minorBidi"/>
          <w:sz w:val="22"/>
          <w:szCs w:val="22"/>
          <w:lang w:val="de-DE" w:eastAsia="de-DE"/>
        </w:rPr>
      </w:pPr>
      <w:hyperlink w:anchor="_Toc473117995" w:history="1">
        <w:r w:rsidRPr="0081056A">
          <w:rPr>
            <w:rStyle w:val="Hyperlink"/>
          </w:rPr>
          <w:t>7</w:t>
        </w:r>
        <w:r>
          <w:rPr>
            <w:rFonts w:asciiTheme="minorHAnsi" w:eastAsiaTheme="minorEastAsia" w:hAnsiTheme="minorHAnsi" w:cstheme="minorBidi"/>
            <w:sz w:val="22"/>
            <w:szCs w:val="22"/>
            <w:lang w:val="de-DE" w:eastAsia="de-DE"/>
          </w:rPr>
          <w:tab/>
        </w:r>
        <w:r w:rsidRPr="0081056A">
          <w:rPr>
            <w:rStyle w:val="Hyperlink"/>
          </w:rPr>
          <w:t>Collaboration</w:t>
        </w:r>
        <w:r>
          <w:rPr>
            <w:webHidden/>
          </w:rPr>
          <w:tab/>
        </w:r>
        <w:r>
          <w:rPr>
            <w:webHidden/>
          </w:rPr>
          <w:fldChar w:fldCharType="begin"/>
        </w:r>
        <w:r>
          <w:rPr>
            <w:webHidden/>
          </w:rPr>
          <w:instrText xml:space="preserve"> PAGEREF _Toc473117995 \h </w:instrText>
        </w:r>
        <w:r>
          <w:rPr>
            <w:webHidden/>
          </w:rPr>
        </w:r>
        <w:r>
          <w:rPr>
            <w:webHidden/>
          </w:rPr>
          <w:fldChar w:fldCharType="separate"/>
        </w:r>
        <w:r w:rsidR="00A9584E">
          <w:rPr>
            <w:webHidden/>
          </w:rPr>
          <w:t>12</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7996" w:history="1">
        <w:r w:rsidRPr="0081056A">
          <w:rPr>
            <w:rStyle w:val="Hyperlink"/>
            <w:lang w:eastAsia="ja-JP"/>
          </w:rPr>
          <w:t>7.1</w:t>
        </w:r>
        <w:r>
          <w:rPr>
            <w:rFonts w:asciiTheme="minorHAnsi" w:eastAsiaTheme="minorEastAsia" w:hAnsiTheme="minorHAnsi" w:cstheme="minorBidi"/>
            <w:sz w:val="22"/>
            <w:szCs w:val="22"/>
            <w:lang w:val="de-DE" w:eastAsia="de-DE"/>
          </w:rPr>
          <w:tab/>
        </w:r>
        <w:r w:rsidRPr="0081056A">
          <w:rPr>
            <w:rStyle w:val="Hyperlink"/>
            <w:lang w:eastAsia="ja-JP"/>
          </w:rPr>
          <w:t>Get Enhanced Position</w:t>
        </w:r>
        <w:r>
          <w:rPr>
            <w:webHidden/>
          </w:rPr>
          <w:tab/>
        </w:r>
        <w:r>
          <w:rPr>
            <w:webHidden/>
          </w:rPr>
          <w:fldChar w:fldCharType="begin"/>
        </w:r>
        <w:r>
          <w:rPr>
            <w:webHidden/>
          </w:rPr>
          <w:instrText xml:space="preserve"> PAGEREF _Toc473117996 \h </w:instrText>
        </w:r>
        <w:r>
          <w:rPr>
            <w:webHidden/>
          </w:rPr>
        </w:r>
        <w:r>
          <w:rPr>
            <w:webHidden/>
          </w:rPr>
          <w:fldChar w:fldCharType="separate"/>
        </w:r>
        <w:r w:rsidR="00A9584E">
          <w:rPr>
            <w:webHidden/>
          </w:rPr>
          <w:t>12</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97" w:history="1">
        <w:r w:rsidRPr="0081056A">
          <w:rPr>
            <w:rStyle w:val="Hyperlink"/>
            <w:lang w:eastAsia="ja-JP"/>
          </w:rPr>
          <w:t>7.1.1</w:t>
        </w:r>
        <w:r>
          <w:rPr>
            <w:rFonts w:asciiTheme="minorHAnsi" w:eastAsiaTheme="minorEastAsia" w:hAnsiTheme="minorHAnsi" w:cstheme="minorBidi"/>
            <w:sz w:val="22"/>
            <w:szCs w:val="22"/>
            <w:lang w:val="de-DE" w:eastAsia="de-DE"/>
          </w:rPr>
          <w:tab/>
        </w:r>
        <w:r w:rsidRPr="0081056A">
          <w:rPr>
            <w:rStyle w:val="Hyperlink"/>
            <w:lang w:eastAsia="ja-JP"/>
          </w:rPr>
          <w:t>MapViewer retrieves enhanced position</w:t>
        </w:r>
        <w:r>
          <w:rPr>
            <w:webHidden/>
          </w:rPr>
          <w:tab/>
        </w:r>
        <w:r>
          <w:rPr>
            <w:webHidden/>
          </w:rPr>
          <w:fldChar w:fldCharType="begin"/>
        </w:r>
        <w:r>
          <w:rPr>
            <w:webHidden/>
          </w:rPr>
          <w:instrText xml:space="preserve"> PAGEREF _Toc473117997 \h </w:instrText>
        </w:r>
        <w:r>
          <w:rPr>
            <w:webHidden/>
          </w:rPr>
        </w:r>
        <w:r>
          <w:rPr>
            <w:webHidden/>
          </w:rPr>
          <w:fldChar w:fldCharType="separate"/>
        </w:r>
        <w:r w:rsidR="00A9584E">
          <w:rPr>
            <w:webHidden/>
          </w:rPr>
          <w:t>12</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7998" w:history="1">
        <w:r w:rsidRPr="0081056A">
          <w:rPr>
            <w:rStyle w:val="Hyperlink"/>
            <w:lang w:eastAsia="ja-JP"/>
          </w:rPr>
          <w:t>7.1.2</w:t>
        </w:r>
        <w:r>
          <w:rPr>
            <w:rFonts w:asciiTheme="minorHAnsi" w:eastAsiaTheme="minorEastAsia" w:hAnsiTheme="minorHAnsi" w:cstheme="minorBidi"/>
            <w:sz w:val="22"/>
            <w:szCs w:val="22"/>
            <w:lang w:val="de-DE" w:eastAsia="de-DE"/>
          </w:rPr>
          <w:tab/>
        </w:r>
        <w:r w:rsidRPr="0081056A">
          <w:rPr>
            <w:rStyle w:val="Hyperlink"/>
            <w:lang w:eastAsia="ja-JP"/>
          </w:rPr>
          <w:t>NavigationCore retrieves enhanced position</w:t>
        </w:r>
        <w:r>
          <w:rPr>
            <w:webHidden/>
          </w:rPr>
          <w:tab/>
        </w:r>
        <w:r>
          <w:rPr>
            <w:webHidden/>
          </w:rPr>
          <w:fldChar w:fldCharType="begin"/>
        </w:r>
        <w:r>
          <w:rPr>
            <w:webHidden/>
          </w:rPr>
          <w:instrText xml:space="preserve"> PAGEREF _Toc473117998 \h </w:instrText>
        </w:r>
        <w:r>
          <w:rPr>
            <w:webHidden/>
          </w:rPr>
        </w:r>
        <w:r>
          <w:rPr>
            <w:webHidden/>
          </w:rPr>
          <w:fldChar w:fldCharType="separate"/>
        </w:r>
        <w:r w:rsidR="00A9584E">
          <w:rPr>
            <w:webHidden/>
          </w:rPr>
          <w:t>13</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7999" w:history="1">
        <w:r w:rsidRPr="0081056A">
          <w:rPr>
            <w:rStyle w:val="Hyperlink"/>
            <w:lang w:eastAsia="ja-JP"/>
          </w:rPr>
          <w:t>7.2</w:t>
        </w:r>
        <w:r>
          <w:rPr>
            <w:rFonts w:asciiTheme="minorHAnsi" w:eastAsiaTheme="minorEastAsia" w:hAnsiTheme="minorHAnsi" w:cstheme="minorBidi"/>
            <w:sz w:val="22"/>
            <w:szCs w:val="22"/>
            <w:lang w:val="de-DE" w:eastAsia="de-DE"/>
          </w:rPr>
          <w:tab/>
        </w:r>
        <w:r w:rsidRPr="0081056A">
          <w:rPr>
            <w:rStyle w:val="Hyperlink"/>
            <w:lang w:eastAsia="ja-JP"/>
          </w:rPr>
          <w:t>Get Rotation Rate</w:t>
        </w:r>
        <w:r>
          <w:rPr>
            <w:webHidden/>
          </w:rPr>
          <w:tab/>
        </w:r>
        <w:r>
          <w:rPr>
            <w:webHidden/>
          </w:rPr>
          <w:fldChar w:fldCharType="begin"/>
        </w:r>
        <w:r>
          <w:rPr>
            <w:webHidden/>
          </w:rPr>
          <w:instrText xml:space="preserve"> PAGEREF _Toc473117999 \h </w:instrText>
        </w:r>
        <w:r>
          <w:rPr>
            <w:webHidden/>
          </w:rPr>
        </w:r>
        <w:r>
          <w:rPr>
            <w:webHidden/>
          </w:rPr>
          <w:fldChar w:fldCharType="separate"/>
        </w:r>
        <w:r w:rsidR="00A9584E">
          <w:rPr>
            <w:webHidden/>
          </w:rPr>
          <w:t>14</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8000" w:history="1">
        <w:r w:rsidRPr="0081056A">
          <w:rPr>
            <w:rStyle w:val="Hyperlink"/>
            <w:lang w:eastAsia="ja-JP"/>
          </w:rPr>
          <w:t>7.2.1</w:t>
        </w:r>
        <w:r>
          <w:rPr>
            <w:rFonts w:asciiTheme="minorHAnsi" w:eastAsiaTheme="minorEastAsia" w:hAnsiTheme="minorHAnsi" w:cstheme="minorBidi"/>
            <w:sz w:val="22"/>
            <w:szCs w:val="22"/>
            <w:lang w:val="de-DE" w:eastAsia="de-DE"/>
          </w:rPr>
          <w:tab/>
        </w:r>
        <w:r w:rsidRPr="0081056A">
          <w:rPr>
            <w:rStyle w:val="Hyperlink"/>
            <w:lang w:eastAsia="ja-JP"/>
          </w:rPr>
          <w:t>LBS Application retrieves rotation rate</w:t>
        </w:r>
        <w:r>
          <w:rPr>
            <w:webHidden/>
          </w:rPr>
          <w:tab/>
        </w:r>
        <w:r>
          <w:rPr>
            <w:webHidden/>
          </w:rPr>
          <w:fldChar w:fldCharType="begin"/>
        </w:r>
        <w:r>
          <w:rPr>
            <w:webHidden/>
          </w:rPr>
          <w:instrText xml:space="preserve"> PAGEREF _Toc473118000 \h </w:instrText>
        </w:r>
        <w:r>
          <w:rPr>
            <w:webHidden/>
          </w:rPr>
        </w:r>
        <w:r>
          <w:rPr>
            <w:webHidden/>
          </w:rPr>
          <w:fldChar w:fldCharType="separate"/>
        </w:r>
        <w:r w:rsidR="00A9584E">
          <w:rPr>
            <w:webHidden/>
          </w:rPr>
          <w:t>14</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8001" w:history="1">
        <w:r w:rsidRPr="0081056A">
          <w:rPr>
            <w:rStyle w:val="Hyperlink"/>
            <w:lang w:eastAsia="ja-JP"/>
          </w:rPr>
          <w:t>7.3</w:t>
        </w:r>
        <w:r>
          <w:rPr>
            <w:rFonts w:asciiTheme="minorHAnsi" w:eastAsiaTheme="minorEastAsia" w:hAnsiTheme="minorHAnsi" w:cstheme="minorBidi"/>
            <w:sz w:val="22"/>
            <w:szCs w:val="22"/>
            <w:lang w:val="de-DE" w:eastAsia="de-DE"/>
          </w:rPr>
          <w:tab/>
        </w:r>
        <w:r w:rsidRPr="0081056A">
          <w:rPr>
            <w:rStyle w:val="Hyperlink"/>
            <w:lang w:eastAsia="ja-JP"/>
          </w:rPr>
          <w:t>Get Satellite Details</w:t>
        </w:r>
        <w:r>
          <w:rPr>
            <w:webHidden/>
          </w:rPr>
          <w:tab/>
        </w:r>
        <w:r>
          <w:rPr>
            <w:webHidden/>
          </w:rPr>
          <w:fldChar w:fldCharType="begin"/>
        </w:r>
        <w:r>
          <w:rPr>
            <w:webHidden/>
          </w:rPr>
          <w:instrText xml:space="preserve"> PAGEREF _Toc473118001 \h </w:instrText>
        </w:r>
        <w:r>
          <w:rPr>
            <w:webHidden/>
          </w:rPr>
        </w:r>
        <w:r>
          <w:rPr>
            <w:webHidden/>
          </w:rPr>
          <w:fldChar w:fldCharType="separate"/>
        </w:r>
        <w:r w:rsidR="00A9584E">
          <w:rPr>
            <w:webHidden/>
          </w:rPr>
          <w:t>15</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8002" w:history="1">
        <w:r w:rsidRPr="0081056A">
          <w:rPr>
            <w:rStyle w:val="Hyperlink"/>
            <w:lang w:eastAsia="ja-JP"/>
          </w:rPr>
          <w:t>7.3.1</w:t>
        </w:r>
        <w:r>
          <w:rPr>
            <w:rFonts w:asciiTheme="minorHAnsi" w:eastAsiaTheme="minorEastAsia" w:hAnsiTheme="minorHAnsi" w:cstheme="minorBidi"/>
            <w:sz w:val="22"/>
            <w:szCs w:val="22"/>
            <w:lang w:val="de-DE" w:eastAsia="de-DE"/>
          </w:rPr>
          <w:tab/>
        </w:r>
        <w:r w:rsidRPr="0081056A">
          <w:rPr>
            <w:rStyle w:val="Hyperlink"/>
            <w:lang w:eastAsia="ja-JP"/>
          </w:rPr>
          <w:t>Navigation Application retrieves satellite information</w:t>
        </w:r>
        <w:r>
          <w:rPr>
            <w:webHidden/>
          </w:rPr>
          <w:tab/>
        </w:r>
        <w:r>
          <w:rPr>
            <w:webHidden/>
          </w:rPr>
          <w:fldChar w:fldCharType="begin"/>
        </w:r>
        <w:r>
          <w:rPr>
            <w:webHidden/>
          </w:rPr>
          <w:instrText xml:space="preserve"> PAGEREF _Toc473118002 \h </w:instrText>
        </w:r>
        <w:r>
          <w:rPr>
            <w:webHidden/>
          </w:rPr>
        </w:r>
        <w:r>
          <w:rPr>
            <w:webHidden/>
          </w:rPr>
          <w:fldChar w:fldCharType="separate"/>
        </w:r>
        <w:r w:rsidR="00A9584E">
          <w:rPr>
            <w:webHidden/>
          </w:rPr>
          <w:t>15</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8003" w:history="1">
        <w:r w:rsidRPr="0081056A">
          <w:rPr>
            <w:rStyle w:val="Hyperlink"/>
            <w:lang w:eastAsia="ja-JP"/>
          </w:rPr>
          <w:t>7.4</w:t>
        </w:r>
        <w:r>
          <w:rPr>
            <w:rFonts w:asciiTheme="minorHAnsi" w:eastAsiaTheme="minorEastAsia" w:hAnsiTheme="minorHAnsi" w:cstheme="minorBidi"/>
            <w:sz w:val="22"/>
            <w:szCs w:val="22"/>
            <w:lang w:val="de-DE" w:eastAsia="de-DE"/>
          </w:rPr>
          <w:tab/>
        </w:r>
        <w:r w:rsidRPr="0081056A">
          <w:rPr>
            <w:rStyle w:val="Hyperlink"/>
            <w:lang w:eastAsia="ja-JP"/>
          </w:rPr>
          <w:t>Set Navigation System</w:t>
        </w:r>
        <w:r>
          <w:rPr>
            <w:webHidden/>
          </w:rPr>
          <w:tab/>
        </w:r>
        <w:r>
          <w:rPr>
            <w:webHidden/>
          </w:rPr>
          <w:fldChar w:fldCharType="begin"/>
        </w:r>
        <w:r>
          <w:rPr>
            <w:webHidden/>
          </w:rPr>
          <w:instrText xml:space="preserve"> PAGEREF _Toc473118003 \h </w:instrText>
        </w:r>
        <w:r>
          <w:rPr>
            <w:webHidden/>
          </w:rPr>
        </w:r>
        <w:r>
          <w:rPr>
            <w:webHidden/>
          </w:rPr>
          <w:fldChar w:fldCharType="separate"/>
        </w:r>
        <w:r w:rsidR="00A9584E">
          <w:rPr>
            <w:webHidden/>
          </w:rPr>
          <w:t>16</w:t>
        </w:r>
        <w:r>
          <w:rPr>
            <w:webHidden/>
          </w:rPr>
          <w:fldChar w:fldCharType="end"/>
        </w:r>
      </w:hyperlink>
    </w:p>
    <w:p w:rsidR="00D509A0" w:rsidRDefault="00D509A0">
      <w:pPr>
        <w:pStyle w:val="TOC3"/>
        <w:rPr>
          <w:rFonts w:asciiTheme="minorHAnsi" w:eastAsiaTheme="minorEastAsia" w:hAnsiTheme="minorHAnsi" w:cstheme="minorBidi"/>
          <w:sz w:val="22"/>
          <w:szCs w:val="22"/>
          <w:lang w:val="de-DE" w:eastAsia="de-DE"/>
        </w:rPr>
      </w:pPr>
      <w:hyperlink w:anchor="_Toc473118004" w:history="1">
        <w:r w:rsidRPr="0081056A">
          <w:rPr>
            <w:rStyle w:val="Hyperlink"/>
            <w:lang w:eastAsia="ja-JP"/>
          </w:rPr>
          <w:t>7.4.1</w:t>
        </w:r>
        <w:r>
          <w:rPr>
            <w:rFonts w:asciiTheme="minorHAnsi" w:eastAsiaTheme="minorEastAsia" w:hAnsiTheme="minorHAnsi" w:cstheme="minorBidi"/>
            <w:sz w:val="22"/>
            <w:szCs w:val="22"/>
            <w:lang w:val="de-DE" w:eastAsia="de-DE"/>
          </w:rPr>
          <w:tab/>
        </w:r>
        <w:r w:rsidRPr="0081056A">
          <w:rPr>
            <w:rStyle w:val="Hyperlink"/>
            <w:lang w:eastAsia="ja-JP"/>
          </w:rPr>
          <w:t>Navigation Application sets navigation system</w:t>
        </w:r>
        <w:r>
          <w:rPr>
            <w:webHidden/>
          </w:rPr>
          <w:tab/>
        </w:r>
        <w:r>
          <w:rPr>
            <w:webHidden/>
          </w:rPr>
          <w:fldChar w:fldCharType="begin"/>
        </w:r>
        <w:r>
          <w:rPr>
            <w:webHidden/>
          </w:rPr>
          <w:instrText xml:space="preserve"> PAGEREF _Toc473118004 \h </w:instrText>
        </w:r>
        <w:r>
          <w:rPr>
            <w:webHidden/>
          </w:rPr>
        </w:r>
        <w:r>
          <w:rPr>
            <w:webHidden/>
          </w:rPr>
          <w:fldChar w:fldCharType="separate"/>
        </w:r>
        <w:r w:rsidR="00A9584E">
          <w:rPr>
            <w:webHidden/>
          </w:rPr>
          <w:t>16</w:t>
        </w:r>
        <w:r>
          <w:rPr>
            <w:webHidden/>
          </w:rPr>
          <w:fldChar w:fldCharType="end"/>
        </w:r>
      </w:hyperlink>
    </w:p>
    <w:p w:rsidR="00D509A0" w:rsidRDefault="00D509A0">
      <w:pPr>
        <w:pStyle w:val="TOC1"/>
        <w:rPr>
          <w:rFonts w:asciiTheme="minorHAnsi" w:eastAsiaTheme="minorEastAsia" w:hAnsiTheme="minorHAnsi" w:cstheme="minorBidi"/>
          <w:sz w:val="22"/>
          <w:szCs w:val="22"/>
          <w:lang w:val="de-DE" w:eastAsia="de-DE"/>
        </w:rPr>
      </w:pPr>
      <w:hyperlink w:anchor="_Toc473118005" w:history="1">
        <w:r w:rsidRPr="0081056A">
          <w:rPr>
            <w:rStyle w:val="Hyperlink"/>
          </w:rPr>
          <w:t>8</w:t>
        </w:r>
        <w:r>
          <w:rPr>
            <w:rFonts w:asciiTheme="minorHAnsi" w:eastAsiaTheme="minorEastAsia" w:hAnsiTheme="minorHAnsi" w:cstheme="minorBidi"/>
            <w:sz w:val="22"/>
            <w:szCs w:val="22"/>
            <w:lang w:val="de-DE" w:eastAsia="de-DE"/>
          </w:rPr>
          <w:tab/>
        </w:r>
        <w:r w:rsidRPr="0081056A">
          <w:rPr>
            <w:rStyle w:val="Hyperlink"/>
          </w:rPr>
          <w:t>Implementation</w:t>
        </w:r>
        <w:r>
          <w:rPr>
            <w:webHidden/>
          </w:rPr>
          <w:tab/>
        </w:r>
        <w:r>
          <w:rPr>
            <w:webHidden/>
          </w:rPr>
          <w:fldChar w:fldCharType="begin"/>
        </w:r>
        <w:r>
          <w:rPr>
            <w:webHidden/>
          </w:rPr>
          <w:instrText xml:space="preserve"> PAGEREF _Toc473118005 \h </w:instrText>
        </w:r>
        <w:r>
          <w:rPr>
            <w:webHidden/>
          </w:rPr>
        </w:r>
        <w:r>
          <w:rPr>
            <w:webHidden/>
          </w:rPr>
          <w:fldChar w:fldCharType="separate"/>
        </w:r>
        <w:r w:rsidR="00A9584E">
          <w:rPr>
            <w:webHidden/>
          </w:rPr>
          <w:t>17</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8006" w:history="1">
        <w:r w:rsidRPr="0081056A">
          <w:rPr>
            <w:rStyle w:val="Hyperlink"/>
            <w:lang w:eastAsia="ja-JP"/>
          </w:rPr>
          <w:t>8.1</w:t>
        </w:r>
        <w:r>
          <w:rPr>
            <w:rFonts w:asciiTheme="minorHAnsi" w:eastAsiaTheme="minorEastAsia" w:hAnsiTheme="minorHAnsi" w:cstheme="minorBidi"/>
            <w:sz w:val="22"/>
            <w:szCs w:val="22"/>
            <w:lang w:val="de-DE" w:eastAsia="de-DE"/>
          </w:rPr>
          <w:tab/>
        </w:r>
        <w:r w:rsidRPr="0081056A">
          <w:rPr>
            <w:rStyle w:val="Hyperlink"/>
            <w:lang w:eastAsia="ja-JP"/>
          </w:rPr>
          <w:t>Available Implementation details</w:t>
        </w:r>
        <w:r>
          <w:rPr>
            <w:webHidden/>
          </w:rPr>
          <w:tab/>
        </w:r>
        <w:r>
          <w:rPr>
            <w:webHidden/>
          </w:rPr>
          <w:fldChar w:fldCharType="begin"/>
        </w:r>
        <w:r>
          <w:rPr>
            <w:webHidden/>
          </w:rPr>
          <w:instrText xml:space="preserve"> PAGEREF _Toc473118006 \h </w:instrText>
        </w:r>
        <w:r>
          <w:rPr>
            <w:webHidden/>
          </w:rPr>
        </w:r>
        <w:r>
          <w:rPr>
            <w:webHidden/>
          </w:rPr>
          <w:fldChar w:fldCharType="separate"/>
        </w:r>
        <w:r w:rsidR="00A9584E">
          <w:rPr>
            <w:webHidden/>
          </w:rPr>
          <w:t>17</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8007" w:history="1">
        <w:r w:rsidRPr="0081056A">
          <w:rPr>
            <w:rStyle w:val="Hyperlink"/>
            <w:lang w:eastAsia="ja-JP"/>
          </w:rPr>
          <w:t>8.2</w:t>
        </w:r>
        <w:r>
          <w:rPr>
            <w:rFonts w:asciiTheme="minorHAnsi" w:eastAsiaTheme="minorEastAsia" w:hAnsiTheme="minorHAnsi" w:cstheme="minorBidi"/>
            <w:sz w:val="22"/>
            <w:szCs w:val="22"/>
            <w:lang w:val="de-DE" w:eastAsia="de-DE"/>
          </w:rPr>
          <w:tab/>
        </w:r>
        <w:r w:rsidRPr="0081056A">
          <w:rPr>
            <w:rStyle w:val="Hyperlink"/>
            <w:lang w:eastAsia="ja-JP"/>
          </w:rPr>
          <w:t>Usage examples</w:t>
        </w:r>
        <w:r>
          <w:rPr>
            <w:webHidden/>
          </w:rPr>
          <w:tab/>
        </w:r>
        <w:r>
          <w:rPr>
            <w:webHidden/>
          </w:rPr>
          <w:fldChar w:fldCharType="begin"/>
        </w:r>
        <w:r>
          <w:rPr>
            <w:webHidden/>
          </w:rPr>
          <w:instrText xml:space="preserve"> PAGEREF _Toc473118007 \h </w:instrText>
        </w:r>
        <w:r>
          <w:rPr>
            <w:webHidden/>
          </w:rPr>
        </w:r>
        <w:r>
          <w:rPr>
            <w:webHidden/>
          </w:rPr>
          <w:fldChar w:fldCharType="separate"/>
        </w:r>
        <w:r w:rsidR="00A9584E">
          <w:rPr>
            <w:webHidden/>
          </w:rPr>
          <w:t>17</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8008" w:history="1">
        <w:r w:rsidRPr="0081056A">
          <w:rPr>
            <w:rStyle w:val="Hyperlink"/>
          </w:rPr>
          <w:t>8.3</w:t>
        </w:r>
        <w:r>
          <w:rPr>
            <w:rFonts w:asciiTheme="minorHAnsi" w:eastAsiaTheme="minorEastAsia" w:hAnsiTheme="minorHAnsi" w:cstheme="minorBidi"/>
            <w:sz w:val="22"/>
            <w:szCs w:val="22"/>
            <w:lang w:val="de-DE" w:eastAsia="de-DE"/>
          </w:rPr>
          <w:tab/>
        </w:r>
        <w:r w:rsidRPr="0081056A">
          <w:rPr>
            <w:rStyle w:val="Hyperlink"/>
          </w:rPr>
          <w:t>Test Plan</w:t>
        </w:r>
        <w:r>
          <w:rPr>
            <w:webHidden/>
          </w:rPr>
          <w:tab/>
        </w:r>
        <w:r>
          <w:rPr>
            <w:webHidden/>
          </w:rPr>
          <w:fldChar w:fldCharType="begin"/>
        </w:r>
        <w:r>
          <w:rPr>
            <w:webHidden/>
          </w:rPr>
          <w:instrText xml:space="preserve"> PAGEREF _Toc473118008 \h </w:instrText>
        </w:r>
        <w:r>
          <w:rPr>
            <w:webHidden/>
          </w:rPr>
        </w:r>
        <w:r>
          <w:rPr>
            <w:webHidden/>
          </w:rPr>
          <w:fldChar w:fldCharType="separate"/>
        </w:r>
        <w:r w:rsidR="00A9584E">
          <w:rPr>
            <w:webHidden/>
          </w:rPr>
          <w:t>17</w:t>
        </w:r>
        <w:r>
          <w:rPr>
            <w:webHidden/>
          </w:rPr>
          <w:fldChar w:fldCharType="end"/>
        </w:r>
      </w:hyperlink>
    </w:p>
    <w:p w:rsidR="00D509A0" w:rsidRDefault="00D509A0">
      <w:pPr>
        <w:pStyle w:val="TOC1"/>
        <w:rPr>
          <w:rFonts w:asciiTheme="minorHAnsi" w:eastAsiaTheme="minorEastAsia" w:hAnsiTheme="minorHAnsi" w:cstheme="minorBidi"/>
          <w:sz w:val="22"/>
          <w:szCs w:val="22"/>
          <w:lang w:val="de-DE" w:eastAsia="de-DE"/>
        </w:rPr>
      </w:pPr>
      <w:hyperlink w:anchor="_Toc473118009" w:history="1">
        <w:r w:rsidRPr="0081056A">
          <w:rPr>
            <w:rStyle w:val="Hyperlink"/>
          </w:rPr>
          <w:t>9</w:t>
        </w:r>
        <w:r>
          <w:rPr>
            <w:rFonts w:asciiTheme="minorHAnsi" w:eastAsiaTheme="minorEastAsia" w:hAnsiTheme="minorHAnsi" w:cstheme="minorBidi"/>
            <w:sz w:val="22"/>
            <w:szCs w:val="22"/>
            <w:lang w:val="de-DE" w:eastAsia="de-DE"/>
          </w:rPr>
          <w:tab/>
        </w:r>
        <w:r w:rsidRPr="0081056A">
          <w:rPr>
            <w:rStyle w:val="Hyperlink"/>
          </w:rPr>
          <w:t>Interfaces</w:t>
        </w:r>
        <w:r>
          <w:rPr>
            <w:webHidden/>
          </w:rPr>
          <w:tab/>
        </w:r>
        <w:r>
          <w:rPr>
            <w:webHidden/>
          </w:rPr>
          <w:fldChar w:fldCharType="begin"/>
        </w:r>
        <w:r>
          <w:rPr>
            <w:webHidden/>
          </w:rPr>
          <w:instrText xml:space="preserve"> PAGEREF _Toc473118009 \h </w:instrText>
        </w:r>
        <w:r>
          <w:rPr>
            <w:webHidden/>
          </w:rPr>
        </w:r>
        <w:r>
          <w:rPr>
            <w:webHidden/>
          </w:rPr>
          <w:fldChar w:fldCharType="separate"/>
        </w:r>
        <w:r w:rsidR="00A9584E">
          <w:rPr>
            <w:webHidden/>
          </w:rPr>
          <w:t>18</w:t>
        </w:r>
        <w:r>
          <w:rPr>
            <w:webHidden/>
          </w:rPr>
          <w:fldChar w:fldCharType="end"/>
        </w:r>
      </w:hyperlink>
    </w:p>
    <w:p w:rsidR="00D509A0" w:rsidRDefault="00D509A0">
      <w:pPr>
        <w:pStyle w:val="TOC2"/>
        <w:rPr>
          <w:rFonts w:asciiTheme="minorHAnsi" w:eastAsiaTheme="minorEastAsia" w:hAnsiTheme="minorHAnsi" w:cstheme="minorBidi"/>
          <w:sz w:val="22"/>
          <w:szCs w:val="22"/>
          <w:lang w:val="de-DE" w:eastAsia="de-DE"/>
        </w:rPr>
      </w:pPr>
      <w:hyperlink w:anchor="_Toc473118010" w:history="1">
        <w:r w:rsidRPr="0081056A">
          <w:rPr>
            <w:rStyle w:val="Hyperlink"/>
          </w:rPr>
          <w:t>9.1</w:t>
        </w:r>
        <w:r>
          <w:rPr>
            <w:rFonts w:asciiTheme="minorHAnsi" w:eastAsiaTheme="minorEastAsia" w:hAnsiTheme="minorHAnsi" w:cstheme="minorBidi"/>
            <w:sz w:val="22"/>
            <w:szCs w:val="22"/>
            <w:lang w:val="de-DE" w:eastAsia="de-DE"/>
          </w:rPr>
          <w:tab/>
        </w:r>
        <w:r w:rsidRPr="0081056A">
          <w:rPr>
            <w:rStyle w:val="Hyperlink"/>
          </w:rPr>
          <w:t>Git Repository</w:t>
        </w:r>
        <w:r>
          <w:rPr>
            <w:webHidden/>
          </w:rPr>
          <w:tab/>
        </w:r>
        <w:r>
          <w:rPr>
            <w:webHidden/>
          </w:rPr>
          <w:fldChar w:fldCharType="begin"/>
        </w:r>
        <w:r>
          <w:rPr>
            <w:webHidden/>
          </w:rPr>
          <w:instrText xml:space="preserve"> PAGEREF _Toc473118010 \h </w:instrText>
        </w:r>
        <w:r>
          <w:rPr>
            <w:webHidden/>
          </w:rPr>
        </w:r>
        <w:r>
          <w:rPr>
            <w:webHidden/>
          </w:rPr>
          <w:fldChar w:fldCharType="separate"/>
        </w:r>
        <w:r w:rsidR="00A9584E">
          <w:rPr>
            <w:webHidden/>
          </w:rPr>
          <w:t>18</w:t>
        </w:r>
        <w:r>
          <w:rPr>
            <w:webHidden/>
          </w:rPr>
          <w:fldChar w:fldCharType="end"/>
        </w:r>
      </w:hyperlink>
    </w:p>
    <w:p w:rsidR="00727858" w:rsidRDefault="000B6CF8">
      <w:pPr>
        <w:rPr>
          <w:lang w:eastAsia="ja-JP"/>
        </w:rPr>
        <w:sectPr w:rsidR="00727858">
          <w:headerReference w:type="default" r:id="rId16"/>
          <w:footerReference w:type="default" r:id="rId17"/>
          <w:pgSz w:w="11907" w:h="16839" w:code="9"/>
          <w:pgMar w:top="1440" w:right="1440" w:bottom="1440" w:left="1440" w:header="720" w:footer="720" w:gutter="0"/>
          <w:lnNumType w:countBy="1"/>
          <w:pgNumType w:fmt="lowerRoman"/>
          <w:cols w:space="720"/>
          <w:noEndnote/>
          <w:docGrid w:linePitch="272"/>
        </w:sectPr>
      </w:pPr>
      <w:r>
        <w:fldChar w:fldCharType="end"/>
      </w:r>
    </w:p>
    <w:p w:rsidR="00727858" w:rsidRDefault="000B6CF8">
      <w:pPr>
        <w:pStyle w:val="Heading1"/>
      </w:pPr>
      <w:bookmarkStart w:id="5" w:name="_Ref110918054"/>
      <w:bookmarkStart w:id="6" w:name="_Ref110918062"/>
      <w:bookmarkStart w:id="7" w:name="_Toc156904969"/>
      <w:bookmarkStart w:id="8" w:name="_Ref445866633"/>
      <w:bookmarkStart w:id="9" w:name="_Ref446309835"/>
      <w:bookmarkStart w:id="10" w:name="_Toc473117971"/>
      <w:r>
        <w:lastRenderedPageBreak/>
        <w:t>Introduction</w:t>
      </w:r>
      <w:bookmarkEnd w:id="5"/>
      <w:bookmarkEnd w:id="6"/>
      <w:bookmarkEnd w:id="7"/>
      <w:bookmarkEnd w:id="10"/>
    </w:p>
    <w:p w:rsidR="00727858" w:rsidRDefault="000B6CF8">
      <w:pPr>
        <w:pStyle w:val="Heading2"/>
      </w:pPr>
      <w:bookmarkStart w:id="11" w:name="_Toc473117972"/>
      <w:r>
        <w:t>System Overview</w:t>
      </w:r>
      <w:bookmarkEnd w:id="11"/>
    </w:p>
    <w:p w:rsidR="00727858" w:rsidRDefault="000B6CF8">
      <w:pPr>
        <w:pStyle w:val="Body"/>
      </w:pPr>
      <w:r>
        <w:t>The GENIVI Software Platform is a platform consisting of standardized middleware, application layer interfaces and frameworks defined or adopted by the GENIVI Alliance.</w:t>
      </w:r>
    </w:p>
    <w:p w:rsidR="00727858" w:rsidRDefault="000B6CF8">
      <w:pPr>
        <w:pStyle w:val="Heading2"/>
      </w:pPr>
      <w:bookmarkStart w:id="12" w:name="_Toc473117973"/>
      <w:r>
        <w:t>Component Overview</w:t>
      </w:r>
      <w:bookmarkEnd w:id="12"/>
    </w:p>
    <w:p w:rsidR="00727858" w:rsidRDefault="000B6CF8">
      <w:pPr>
        <w:autoSpaceDE w:val="0"/>
        <w:autoSpaceDN w:val="0"/>
        <w:adjustRightInd w:val="0"/>
        <w:rPr>
          <w:snapToGrid w:val="0"/>
        </w:rPr>
      </w:pPr>
      <w:r>
        <w:rPr>
          <w:snapToGrid w:val="0"/>
        </w:rPr>
        <w:t xml:space="preserve">The </w:t>
      </w:r>
      <w:proofErr w:type="spellStart"/>
      <w:r>
        <w:rPr>
          <w:snapToGrid w:val="0"/>
        </w:rPr>
        <w:t>EnhancedPositionService</w:t>
      </w:r>
      <w:proofErr w:type="spellEnd"/>
      <w:r>
        <w:rPr>
          <w:snapToGrid w:val="0"/>
        </w:rPr>
        <w:t xml:space="preserve"> is a software component of the above mentioned </w:t>
      </w:r>
      <w:r>
        <w:t>GENIVI Software Platform</w:t>
      </w:r>
      <w:r>
        <w:rPr>
          <w:snapToGrid w:val="0"/>
        </w:rPr>
        <w:t xml:space="preserve"> that offers positioning information to client applications.</w:t>
      </w:r>
    </w:p>
    <w:p w:rsidR="00727858" w:rsidRDefault="00727858">
      <w:pPr>
        <w:autoSpaceDE w:val="0"/>
        <w:autoSpaceDN w:val="0"/>
        <w:adjustRightInd w:val="0"/>
        <w:rPr>
          <w:snapToGrid w:val="0"/>
        </w:rPr>
      </w:pPr>
    </w:p>
    <w:p w:rsidR="00727858" w:rsidRDefault="000B6CF8">
      <w:pPr>
        <w:autoSpaceDE w:val="0"/>
        <w:autoSpaceDN w:val="0"/>
        <w:adjustRightInd w:val="0"/>
        <w:jc w:val="both"/>
        <w:rPr>
          <w:snapToGrid w:val="0"/>
        </w:rPr>
      </w:pPr>
      <w:r>
        <w:rPr>
          <w:snapToGrid w:val="0"/>
        </w:rPr>
        <w:t xml:space="preserve">To calculate the current vehicle position, data from a GNSS receiver (e.g. GPS data) and available vehicle sensors (e.g. gyroscope and wheel ticks) are taken into account (dead-reckoning). In this way the </w:t>
      </w:r>
      <w:proofErr w:type="spellStart"/>
      <w:r>
        <w:rPr>
          <w:snapToGrid w:val="0"/>
        </w:rPr>
        <w:t>EnhancedPositionService</w:t>
      </w:r>
      <w:proofErr w:type="spellEnd"/>
      <w:r>
        <w:rPr>
          <w:snapToGrid w:val="0"/>
        </w:rPr>
        <w:t xml:space="preserve"> can calculate the current position even on roads, where the GNSS signal is too weak (e.g. in a tunnel, or in a parking garage) or too inaccurate (e.g. in a city or in a canyon).</w:t>
      </w:r>
    </w:p>
    <w:p w:rsidR="00727858" w:rsidRDefault="000B6CF8">
      <w:pPr>
        <w:pStyle w:val="Heading2"/>
      </w:pPr>
      <w:bookmarkStart w:id="13" w:name="_Toc473117974"/>
      <w:r>
        <w:t>Document Overview</w:t>
      </w:r>
      <w:bookmarkEnd w:id="13"/>
    </w:p>
    <w:p w:rsidR="00727858" w:rsidRDefault="000B6CF8">
      <w:pPr>
        <w:pStyle w:val="Body"/>
      </w:pPr>
      <w:r>
        <w:t xml:space="preserve">This document describes the architecture and the interface of the GENIVI </w:t>
      </w:r>
      <w:proofErr w:type="spellStart"/>
      <w:r>
        <w:t>EnhancedPositionService</w:t>
      </w:r>
      <w:proofErr w:type="spellEnd"/>
      <w:r>
        <w:t>.</w:t>
      </w:r>
    </w:p>
    <w:p w:rsidR="00727858" w:rsidRDefault="00727858">
      <w:pPr>
        <w:pStyle w:val="Body"/>
      </w:pPr>
    </w:p>
    <w:p w:rsidR="00727858" w:rsidRDefault="000B6CF8">
      <w:pPr>
        <w:pStyle w:val="Heading1"/>
      </w:pPr>
      <w:bookmarkStart w:id="14" w:name="_References"/>
      <w:bookmarkStart w:id="15" w:name="_Toc156904972"/>
      <w:bookmarkStart w:id="16" w:name="_Toc473117975"/>
      <w:bookmarkEnd w:id="14"/>
      <w:r>
        <w:lastRenderedPageBreak/>
        <w:t>References</w:t>
      </w:r>
      <w:bookmarkEnd w:id="8"/>
      <w:bookmarkEnd w:id="9"/>
      <w:bookmarkEnd w:id="15"/>
      <w:bookmarkEnd w:id="16"/>
    </w:p>
    <w:p w:rsidR="00727858" w:rsidRDefault="000B6CF8">
      <w:pPr>
        <w:pStyle w:val="Body"/>
      </w:pPr>
      <w:r>
        <w:t>The following standards and specifications contain provisions, which through reference in this document constitute provisions of this specification.  All the standards and specifications listed are normative references.  At the time of publication, the editions indicated were valid.  All standards and specifications are subject to revision, and parties to agreements based on this specification are encouraged to investigate the possibility of applying the most recent editions of the standards and specifications indicated below.</w:t>
      </w:r>
    </w:p>
    <w:p w:rsidR="00704E7B" w:rsidRPr="00704E7B" w:rsidRDefault="000B6CF8" w:rsidP="00704E7B">
      <w:pPr>
        <w:pStyle w:val="Body"/>
        <w:numPr>
          <w:ilvl w:val="0"/>
          <w:numId w:val="33"/>
        </w:numPr>
        <w:rPr>
          <w:lang w:val="it-IT"/>
        </w:rPr>
      </w:pPr>
      <w:bookmarkStart w:id="17" w:name="_Ref366145070"/>
      <w:r w:rsidRPr="00185BA4">
        <w:t xml:space="preserve"> </w:t>
      </w:r>
      <w:r>
        <w:rPr>
          <w:lang w:val="it-IT"/>
        </w:rPr>
        <w:t xml:space="preserve">“GENIVI </w:t>
      </w:r>
      <w:proofErr w:type="spellStart"/>
      <w:r>
        <w:rPr>
          <w:lang w:val="it-IT"/>
        </w:rPr>
        <w:t>GNSSService</w:t>
      </w:r>
      <w:proofErr w:type="spellEnd"/>
      <w:r>
        <w:rPr>
          <w:lang w:val="it-IT"/>
        </w:rPr>
        <w:t xml:space="preserve"> – Component </w:t>
      </w:r>
      <w:proofErr w:type="spellStart"/>
      <w:r>
        <w:rPr>
          <w:lang w:val="it-IT"/>
        </w:rPr>
        <w:t>Specification</w:t>
      </w:r>
      <w:proofErr w:type="spellEnd"/>
      <w:r>
        <w:rPr>
          <w:lang w:val="it-IT"/>
        </w:rPr>
        <w:t xml:space="preserve">” - </w:t>
      </w:r>
      <w:bookmarkEnd w:id="17"/>
      <w:r w:rsidR="00704E7B">
        <w:rPr>
          <w:lang w:val="it-IT"/>
        </w:rPr>
        <w:fldChar w:fldCharType="begin"/>
      </w:r>
      <w:r w:rsidR="00704E7B">
        <w:rPr>
          <w:lang w:val="it-IT"/>
        </w:rPr>
        <w:instrText xml:space="preserve"> HYPERLINK "</w:instrText>
      </w:r>
      <w:r w:rsidR="00704E7B" w:rsidRPr="00704E7B">
        <w:rPr>
          <w:lang w:val="it-IT"/>
        </w:rPr>
        <w:instrText>https://github.com/GENIVI/positioning/tree/master/gnss-service/doc</w:instrText>
      </w:r>
      <w:r w:rsidR="00704E7B">
        <w:rPr>
          <w:lang w:val="it-IT"/>
        </w:rPr>
        <w:instrText xml:space="preserve">" </w:instrText>
      </w:r>
      <w:r w:rsidR="00704E7B">
        <w:rPr>
          <w:lang w:val="it-IT"/>
        </w:rPr>
        <w:fldChar w:fldCharType="separate"/>
      </w:r>
      <w:r w:rsidR="00704E7B" w:rsidRPr="00EB5FFF">
        <w:rPr>
          <w:rStyle w:val="Hyperlink"/>
          <w:lang w:val="it-IT"/>
        </w:rPr>
        <w:t>https://github.com/GENIVI/positioning/tree/master/gnss-service/doc</w:t>
      </w:r>
      <w:r w:rsidR="00704E7B">
        <w:rPr>
          <w:lang w:val="it-IT"/>
        </w:rPr>
        <w:fldChar w:fldCharType="end"/>
      </w:r>
    </w:p>
    <w:p w:rsidR="00704E7B" w:rsidRPr="00704E7B" w:rsidRDefault="000B6CF8" w:rsidP="00704E7B">
      <w:pPr>
        <w:pStyle w:val="Body"/>
        <w:numPr>
          <w:ilvl w:val="0"/>
          <w:numId w:val="33"/>
        </w:numPr>
        <w:rPr>
          <w:lang w:val="it-IT"/>
        </w:rPr>
      </w:pPr>
      <w:r>
        <w:rPr>
          <w:lang w:val="it-IT"/>
        </w:rPr>
        <w:t xml:space="preserve">“GENIVI </w:t>
      </w:r>
      <w:proofErr w:type="spellStart"/>
      <w:r>
        <w:rPr>
          <w:lang w:val="it-IT"/>
        </w:rPr>
        <w:t>SensorsService</w:t>
      </w:r>
      <w:proofErr w:type="spellEnd"/>
      <w:r>
        <w:rPr>
          <w:lang w:val="it-IT"/>
        </w:rPr>
        <w:t xml:space="preserve"> – Component </w:t>
      </w:r>
      <w:proofErr w:type="spellStart"/>
      <w:r>
        <w:rPr>
          <w:lang w:val="it-IT"/>
        </w:rPr>
        <w:t>Specification</w:t>
      </w:r>
      <w:proofErr w:type="spellEnd"/>
      <w:r>
        <w:rPr>
          <w:lang w:val="it-IT"/>
        </w:rPr>
        <w:t>”</w:t>
      </w:r>
      <w:proofErr w:type="gramStart"/>
      <w:r>
        <w:rPr>
          <w:lang w:val="it-IT"/>
        </w:rPr>
        <w:t xml:space="preserve">  </w:t>
      </w:r>
      <w:proofErr w:type="gramEnd"/>
      <w:r>
        <w:rPr>
          <w:lang w:val="it-IT"/>
        </w:rPr>
        <w:t>–</w:t>
      </w:r>
      <w:r w:rsidR="00704E7B" w:rsidRPr="00704E7B">
        <w:rPr>
          <w:rStyle w:val="Hyperlink"/>
          <w:lang w:val="it-IT"/>
        </w:rPr>
        <w:t>https://github.com/GENIVI/positioning</w:t>
      </w:r>
      <w:r w:rsidR="00704E7B" w:rsidRPr="00704E7B">
        <w:rPr>
          <w:rStyle w:val="Hyperlink"/>
        </w:rPr>
        <w:t>/tree/master/sensors-service/doc</w:t>
      </w:r>
    </w:p>
    <w:p w:rsidR="00727858" w:rsidRDefault="000B6CF8">
      <w:pPr>
        <w:pStyle w:val="Body"/>
        <w:numPr>
          <w:ilvl w:val="0"/>
          <w:numId w:val="33"/>
        </w:numPr>
        <w:rPr>
          <w:lang w:val="it-IT"/>
        </w:rPr>
      </w:pPr>
      <w:r>
        <w:rPr>
          <w:lang w:val="it-IT"/>
        </w:rPr>
        <w:t xml:space="preserve">GENIVI UML Model - </w:t>
      </w:r>
      <w:hyperlink r:id="rId18" w:history="1">
        <w:r>
          <w:rPr>
            <w:rStyle w:val="Hyperlink"/>
            <w:lang w:val="it-IT"/>
          </w:rPr>
          <w:t>https://svn.genivi.org/uml-model/genivi/trunk</w:t>
        </w:r>
      </w:hyperlink>
    </w:p>
    <w:p w:rsidR="00727858" w:rsidRDefault="000B6CF8">
      <w:pPr>
        <w:pStyle w:val="Heading1"/>
      </w:pPr>
      <w:bookmarkStart w:id="18" w:name="_Toc473117976"/>
      <w:r>
        <w:lastRenderedPageBreak/>
        <w:t>Glossary</w:t>
      </w:r>
      <w:bookmarkEnd w:id="18"/>
    </w:p>
    <w:p w:rsidR="00727858" w:rsidRDefault="007278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727858">
        <w:tc>
          <w:tcPr>
            <w:tcW w:w="650" w:type="pct"/>
            <w:shd w:val="clear" w:color="auto" w:fill="auto"/>
          </w:tcPr>
          <w:p w:rsidR="00727858" w:rsidRDefault="000B6CF8">
            <w:pPr>
              <w:pStyle w:val="TableHeading"/>
            </w:pPr>
            <w:r>
              <w:t>Acronym</w:t>
            </w:r>
          </w:p>
        </w:tc>
        <w:tc>
          <w:tcPr>
            <w:tcW w:w="1709" w:type="pct"/>
            <w:shd w:val="clear" w:color="auto" w:fill="auto"/>
          </w:tcPr>
          <w:p w:rsidR="00727858" w:rsidRDefault="000B6CF8">
            <w:pPr>
              <w:pStyle w:val="TableHeading"/>
            </w:pPr>
            <w:r>
              <w:t>Term</w:t>
            </w:r>
          </w:p>
        </w:tc>
        <w:tc>
          <w:tcPr>
            <w:tcW w:w="2641" w:type="pct"/>
            <w:shd w:val="clear" w:color="auto" w:fill="auto"/>
          </w:tcPr>
          <w:p w:rsidR="00727858" w:rsidRDefault="000B6CF8">
            <w:pPr>
              <w:pStyle w:val="TableHeading"/>
            </w:pPr>
            <w:r>
              <w:t>Definition</w:t>
            </w:r>
          </w:p>
        </w:tc>
      </w:tr>
      <w:tr w:rsidR="00727858">
        <w:tc>
          <w:tcPr>
            <w:tcW w:w="650" w:type="pct"/>
          </w:tcPr>
          <w:p w:rsidR="00727858" w:rsidRDefault="000B6CF8">
            <w:pPr>
              <w:pStyle w:val="TableContents"/>
            </w:pPr>
            <w:r>
              <w:t>GNSS</w:t>
            </w:r>
          </w:p>
        </w:tc>
        <w:tc>
          <w:tcPr>
            <w:tcW w:w="1709" w:type="pct"/>
          </w:tcPr>
          <w:p w:rsidR="00727858" w:rsidRDefault="000B6CF8">
            <w:pPr>
              <w:pStyle w:val="TableContents"/>
            </w:pPr>
            <w:r>
              <w:t>Global Navigation Satellite System</w:t>
            </w:r>
          </w:p>
        </w:tc>
        <w:tc>
          <w:tcPr>
            <w:tcW w:w="2641" w:type="pct"/>
          </w:tcPr>
          <w:p w:rsidR="00727858" w:rsidRDefault="000B6CF8">
            <w:pPr>
              <w:pStyle w:val="TableContents"/>
            </w:pPr>
            <w:r>
              <w:t>GNSS is a space-based satellite navigation system that provides location and time information.</w:t>
            </w:r>
          </w:p>
        </w:tc>
      </w:tr>
      <w:tr w:rsidR="00727858">
        <w:tc>
          <w:tcPr>
            <w:tcW w:w="650" w:type="pct"/>
          </w:tcPr>
          <w:p w:rsidR="00727858" w:rsidRDefault="000B6CF8">
            <w:pPr>
              <w:pStyle w:val="TableContents"/>
            </w:pPr>
            <w:r>
              <w:t>GPS</w:t>
            </w:r>
          </w:p>
        </w:tc>
        <w:tc>
          <w:tcPr>
            <w:tcW w:w="1709" w:type="pct"/>
          </w:tcPr>
          <w:p w:rsidR="00727858" w:rsidRDefault="000B6CF8">
            <w:pPr>
              <w:pStyle w:val="TableContents"/>
            </w:pPr>
            <w:r>
              <w:t>Global Positioning System</w:t>
            </w:r>
          </w:p>
        </w:tc>
        <w:tc>
          <w:tcPr>
            <w:tcW w:w="2641" w:type="pct"/>
          </w:tcPr>
          <w:p w:rsidR="00727858" w:rsidRDefault="000B6CF8">
            <w:pPr>
              <w:pStyle w:val="TableContents"/>
            </w:pPr>
            <w:r>
              <w:t>GPS is a space-based GNSS maintained by the United States government.</w:t>
            </w:r>
          </w:p>
        </w:tc>
      </w:tr>
      <w:tr w:rsidR="00727858">
        <w:tc>
          <w:tcPr>
            <w:tcW w:w="650" w:type="pct"/>
          </w:tcPr>
          <w:p w:rsidR="00727858" w:rsidRDefault="000B6CF8">
            <w:pPr>
              <w:pStyle w:val="TableContents"/>
            </w:pPr>
            <w:r>
              <w:t>GLONASS</w:t>
            </w:r>
          </w:p>
        </w:tc>
        <w:tc>
          <w:tcPr>
            <w:tcW w:w="1709" w:type="pct"/>
          </w:tcPr>
          <w:p w:rsidR="00727858" w:rsidRDefault="000B6CF8">
            <w:pPr>
              <w:pStyle w:val="TableContents"/>
            </w:pPr>
            <w:proofErr w:type="spellStart"/>
            <w:r>
              <w:t>Globalnaya</w:t>
            </w:r>
            <w:proofErr w:type="spellEnd"/>
            <w:r>
              <w:t xml:space="preserve"> </w:t>
            </w:r>
            <w:proofErr w:type="spellStart"/>
            <w:r>
              <w:t>navigatsionnaya</w:t>
            </w:r>
            <w:proofErr w:type="spellEnd"/>
            <w:r>
              <w:t xml:space="preserve"> </w:t>
            </w:r>
            <w:proofErr w:type="spellStart"/>
            <w:r>
              <w:t>sputnikovaya</w:t>
            </w:r>
            <w:proofErr w:type="spellEnd"/>
            <w:r>
              <w:t xml:space="preserve"> </w:t>
            </w:r>
            <w:proofErr w:type="spellStart"/>
            <w:r>
              <w:t>sistema</w:t>
            </w:r>
            <w:proofErr w:type="spellEnd"/>
          </w:p>
        </w:tc>
        <w:tc>
          <w:tcPr>
            <w:tcW w:w="2641" w:type="pct"/>
          </w:tcPr>
          <w:p w:rsidR="00727858" w:rsidRDefault="000B6CF8">
            <w:pPr>
              <w:pStyle w:val="TableContents"/>
            </w:pPr>
            <w:r>
              <w:t xml:space="preserve">GLONASS is a space-based GNSS operated by the Russian Aerospace </w:t>
            </w:r>
            <w:proofErr w:type="spellStart"/>
            <w:r>
              <w:t>Defence</w:t>
            </w:r>
            <w:proofErr w:type="spellEnd"/>
            <w:r>
              <w:t xml:space="preserve"> Forces.</w:t>
            </w:r>
          </w:p>
        </w:tc>
      </w:tr>
      <w:tr w:rsidR="00727858">
        <w:tc>
          <w:tcPr>
            <w:tcW w:w="650" w:type="pct"/>
          </w:tcPr>
          <w:p w:rsidR="00727858" w:rsidRDefault="000B6CF8">
            <w:pPr>
              <w:pStyle w:val="TableContents"/>
            </w:pPr>
            <w:r>
              <w:t>BDS</w:t>
            </w:r>
          </w:p>
        </w:tc>
        <w:tc>
          <w:tcPr>
            <w:tcW w:w="1709" w:type="pct"/>
          </w:tcPr>
          <w:p w:rsidR="00727858" w:rsidRDefault="000B6CF8">
            <w:pPr>
              <w:pStyle w:val="TableContents"/>
            </w:pPr>
            <w:proofErr w:type="spellStart"/>
            <w:r>
              <w:t>BeiDou</w:t>
            </w:r>
            <w:proofErr w:type="spellEnd"/>
            <w:r>
              <w:t xml:space="preserve"> Navigation Satellite System</w:t>
            </w:r>
          </w:p>
        </w:tc>
        <w:tc>
          <w:tcPr>
            <w:tcW w:w="2641" w:type="pct"/>
          </w:tcPr>
          <w:p w:rsidR="00727858" w:rsidRDefault="000B6CF8">
            <w:pPr>
              <w:pStyle w:val="TableContents"/>
            </w:pPr>
            <w:r>
              <w:t>BDS is a </w:t>
            </w:r>
            <w:hyperlink r:id="rId19" w:tooltip="China" w:history="1">
              <w:r>
                <w:t>Chinese</w:t>
              </w:r>
            </w:hyperlink>
            <w:r>
              <w:t> GNSS, also known as COMPASS.</w:t>
            </w:r>
          </w:p>
        </w:tc>
      </w:tr>
      <w:tr w:rsidR="00727858">
        <w:tc>
          <w:tcPr>
            <w:tcW w:w="650" w:type="pct"/>
          </w:tcPr>
          <w:p w:rsidR="00727858" w:rsidRDefault="00727858">
            <w:pPr>
              <w:pStyle w:val="TableContents"/>
            </w:pPr>
          </w:p>
        </w:tc>
        <w:tc>
          <w:tcPr>
            <w:tcW w:w="1709" w:type="pct"/>
          </w:tcPr>
          <w:p w:rsidR="00727858" w:rsidRDefault="000B6CF8">
            <w:pPr>
              <w:pStyle w:val="TableContents"/>
            </w:pPr>
            <w:r>
              <w:t>Galileo</w:t>
            </w:r>
          </w:p>
        </w:tc>
        <w:tc>
          <w:tcPr>
            <w:tcW w:w="2641" w:type="pct"/>
          </w:tcPr>
          <w:p w:rsidR="00727858" w:rsidRDefault="000B6CF8">
            <w:pPr>
              <w:pStyle w:val="TableContents"/>
            </w:pPr>
            <w:r>
              <w:t>Galileo is a GNSS currently being built by the European Union (EU) and European Space Agency (ESA).</w:t>
            </w:r>
          </w:p>
        </w:tc>
      </w:tr>
      <w:tr w:rsidR="00727858">
        <w:tc>
          <w:tcPr>
            <w:tcW w:w="650" w:type="pct"/>
          </w:tcPr>
          <w:p w:rsidR="00727858" w:rsidRDefault="00727858">
            <w:pPr>
              <w:pStyle w:val="TableContents"/>
            </w:pPr>
          </w:p>
        </w:tc>
        <w:tc>
          <w:tcPr>
            <w:tcW w:w="1709" w:type="pct"/>
          </w:tcPr>
          <w:p w:rsidR="00727858" w:rsidRDefault="000B6CF8">
            <w:pPr>
              <w:pStyle w:val="TableContents"/>
            </w:pPr>
            <w:r>
              <w:t>Vehicle Sensors</w:t>
            </w:r>
          </w:p>
        </w:tc>
        <w:tc>
          <w:tcPr>
            <w:tcW w:w="2641" w:type="pct"/>
          </w:tcPr>
          <w:p w:rsidR="00727858" w:rsidRDefault="000B6CF8">
            <w:pPr>
              <w:pStyle w:val="TableContents"/>
            </w:pPr>
            <w:r>
              <w:t xml:space="preserve">Vehicle sensors are sensors used for positioning calculation which are located either in the vehicle itself or directly in the unit where the </w:t>
            </w:r>
            <w:proofErr w:type="spellStart"/>
            <w:r>
              <w:t>EnhancedPositionService</w:t>
            </w:r>
            <w:proofErr w:type="spellEnd"/>
            <w:r>
              <w:t xml:space="preserve"> is deployed. Examples are Gyroscopes, Accelerometers, </w:t>
            </w:r>
            <w:proofErr w:type="gramStart"/>
            <w:r>
              <w:t>wheel</w:t>
            </w:r>
            <w:proofErr w:type="gramEnd"/>
            <w:r>
              <w:t xml:space="preserve"> tick or vehicle speed sensors.</w:t>
            </w:r>
          </w:p>
        </w:tc>
      </w:tr>
      <w:tr w:rsidR="00727858">
        <w:tc>
          <w:tcPr>
            <w:tcW w:w="650" w:type="pct"/>
          </w:tcPr>
          <w:p w:rsidR="00727858" w:rsidRDefault="000B6CF8">
            <w:pPr>
              <w:pStyle w:val="TableContents"/>
            </w:pPr>
            <w:r>
              <w:t>DR</w:t>
            </w:r>
          </w:p>
        </w:tc>
        <w:tc>
          <w:tcPr>
            <w:tcW w:w="1709" w:type="pct"/>
          </w:tcPr>
          <w:p w:rsidR="00727858" w:rsidRDefault="000B6CF8">
            <w:pPr>
              <w:pStyle w:val="TableContents"/>
            </w:pPr>
            <w:r>
              <w:t>Dead  Reckoning</w:t>
            </w:r>
          </w:p>
        </w:tc>
        <w:tc>
          <w:tcPr>
            <w:tcW w:w="2641" w:type="pct"/>
          </w:tcPr>
          <w:p w:rsidR="00727858" w:rsidRDefault="000B6CF8">
            <w:pPr>
              <w:pStyle w:val="TableContents"/>
            </w:pPr>
            <w:r>
              <w:t xml:space="preserve">In strict sense: </w:t>
            </w:r>
            <w:r>
              <w:br/>
              <w:t>A technique that calculates the current position of a vehicle by integrating the relative changes in heading and distance over time since leaving a known starting point. The starting point can be determined e.g. from a GNSS system and the heading and distance changes can be determined from the vehicle sensors.</w:t>
            </w:r>
          </w:p>
          <w:p w:rsidR="00727858" w:rsidRDefault="000B6CF8">
            <w:pPr>
              <w:pStyle w:val="TableContents"/>
            </w:pPr>
            <w:r>
              <w:t>In a more common sense:</w:t>
            </w:r>
          </w:p>
          <w:p w:rsidR="00727858" w:rsidRDefault="000B6CF8">
            <w:pPr>
              <w:pStyle w:val="TableContents"/>
            </w:pPr>
            <w:r>
              <w:t>The fusion of GNSS and vehicle sensor data to calculate improved position and velocity. I.e. even when a GNSS fix is available.</w:t>
            </w:r>
          </w:p>
        </w:tc>
      </w:tr>
      <w:tr w:rsidR="00727858">
        <w:tc>
          <w:tcPr>
            <w:tcW w:w="650" w:type="pct"/>
          </w:tcPr>
          <w:p w:rsidR="00727858" w:rsidRDefault="00727858">
            <w:pPr>
              <w:pStyle w:val="TableContents"/>
            </w:pPr>
          </w:p>
        </w:tc>
        <w:tc>
          <w:tcPr>
            <w:tcW w:w="1709" w:type="pct"/>
          </w:tcPr>
          <w:p w:rsidR="00727858" w:rsidRDefault="00727858">
            <w:pPr>
              <w:pStyle w:val="TableContents"/>
            </w:pPr>
          </w:p>
        </w:tc>
        <w:tc>
          <w:tcPr>
            <w:tcW w:w="2641" w:type="pct"/>
          </w:tcPr>
          <w:p w:rsidR="00727858" w:rsidRDefault="00727858">
            <w:pPr>
              <w:pStyle w:val="TableContents"/>
            </w:pPr>
          </w:p>
        </w:tc>
      </w:tr>
    </w:tbl>
    <w:p w:rsidR="00727858" w:rsidRDefault="000B6CF8">
      <w:pPr>
        <w:pStyle w:val="Caption-Figure"/>
        <w:numPr>
          <w:ins w:id="19" w:author="Unknown"/>
        </w:numPr>
      </w:pPr>
      <w:bookmarkStart w:id="20" w:name="_Toc366138361"/>
      <w:r>
        <w:t xml:space="preserve">Table </w:t>
      </w:r>
      <w:fldSimple w:instr=" SEQ Table \* ARABIC ">
        <w:r w:rsidR="00A9584E">
          <w:rPr>
            <w:noProof/>
          </w:rPr>
          <w:t>1</w:t>
        </w:r>
      </w:fldSimple>
      <w:r>
        <w:t xml:space="preserve"> – Acronym and Term Definitions</w:t>
      </w:r>
      <w:bookmarkEnd w:id="20"/>
    </w:p>
    <w:p w:rsidR="00727858" w:rsidRDefault="000B6CF8">
      <w:pPr>
        <w:pStyle w:val="Heading1"/>
      </w:pPr>
      <w:bookmarkStart w:id="21" w:name="_Toc473117977"/>
      <w:r>
        <w:lastRenderedPageBreak/>
        <w:t>Requirements</w:t>
      </w:r>
      <w:bookmarkEnd w:id="21"/>
    </w:p>
    <w:p w:rsidR="00727858" w:rsidRDefault="000B6CF8">
      <w:pPr>
        <w:pStyle w:val="Body"/>
        <w:rPr>
          <w:lang w:eastAsia="ja-JP"/>
        </w:rPr>
      </w:pPr>
      <w:r>
        <w:rPr>
          <w:lang w:eastAsia="ja-JP"/>
        </w:rPr>
        <w:t xml:space="preserve">The requirements related to the </w:t>
      </w:r>
      <w:proofErr w:type="spellStart"/>
      <w:r>
        <w:rPr>
          <w:lang w:eastAsia="ja-JP"/>
        </w:rPr>
        <w:t>EnhancedPositionService</w:t>
      </w:r>
      <w:proofErr w:type="spellEnd"/>
      <w:r>
        <w:rPr>
          <w:lang w:eastAsia="ja-JP"/>
        </w:rPr>
        <w:t xml:space="preserve"> are located in the GENIVI UML model (see </w:t>
      </w:r>
      <w:hyperlink w:anchor="_References" w:history="1">
        <w:r>
          <w:rPr>
            <w:rStyle w:val="Hyperlink"/>
            <w:lang w:eastAsia="ja-JP"/>
          </w:rPr>
          <w:t>[3]</w:t>
        </w:r>
      </w:hyperlink>
      <w:r>
        <w:rPr>
          <w:lang w:eastAsia="ja-JP"/>
        </w:rPr>
        <w:t xml:space="preserve">) in the package </w:t>
      </w:r>
      <w:r>
        <w:rPr>
          <w:i/>
          <w:lang w:eastAsia="ja-JP"/>
        </w:rPr>
        <w:t>GENIVI Model/</w:t>
      </w:r>
      <w:proofErr w:type="spellStart"/>
      <w:r>
        <w:rPr>
          <w:i/>
          <w:lang w:eastAsia="ja-JP"/>
        </w:rPr>
        <w:t>LogicalView</w:t>
      </w:r>
      <w:proofErr w:type="spellEnd"/>
      <w:r>
        <w:rPr>
          <w:i/>
          <w:lang w:eastAsia="ja-JP"/>
        </w:rPr>
        <w:t>/SW Platform requirements/Location Based Services/Positioning.</w:t>
      </w:r>
    </w:p>
    <w:p w:rsidR="00727858" w:rsidRDefault="000B6CF8">
      <w:pPr>
        <w:pStyle w:val="Heading1"/>
      </w:pPr>
      <w:bookmarkStart w:id="22" w:name="_Toc473117978"/>
      <w:r>
        <w:lastRenderedPageBreak/>
        <w:t>Constraints and Assumptions</w:t>
      </w:r>
      <w:bookmarkEnd w:id="22"/>
    </w:p>
    <w:p w:rsidR="00727858" w:rsidRDefault="000B6CF8">
      <w:pPr>
        <w:pStyle w:val="Body"/>
        <w:rPr>
          <w:lang w:eastAsia="ja-JP"/>
        </w:rPr>
      </w:pPr>
      <w:r>
        <w:rPr>
          <w:lang w:eastAsia="ja-JP"/>
        </w:rPr>
        <w:t>This is a handwritten chapter that summarizes the constraints and assumptions done in the project for the component.</w:t>
      </w:r>
    </w:p>
    <w:p w:rsidR="00727858" w:rsidRDefault="000B6CF8">
      <w:pPr>
        <w:pStyle w:val="Heading1"/>
      </w:pPr>
      <w:bookmarkStart w:id="23" w:name="_Toc473117979"/>
      <w:r>
        <w:lastRenderedPageBreak/>
        <w:t>Architecture</w:t>
      </w:r>
      <w:bookmarkEnd w:id="23"/>
    </w:p>
    <w:p w:rsidR="00727858" w:rsidRDefault="000B6CF8">
      <w:pPr>
        <w:pStyle w:val="Body"/>
        <w:rPr>
          <w:lang w:eastAsia="ja-JP"/>
        </w:rPr>
      </w:pPr>
      <w:r>
        <w:rPr>
          <w:lang w:eastAsia="ja-JP"/>
        </w:rPr>
        <w:t>The information in this chapter is provided only for information purpose; this is not a normative part.</w:t>
      </w:r>
    </w:p>
    <w:p w:rsidR="00727858" w:rsidRDefault="000B6CF8">
      <w:pPr>
        <w:pStyle w:val="Heading2"/>
        <w:rPr>
          <w:lang w:eastAsia="ja-JP"/>
        </w:rPr>
      </w:pPr>
      <w:bookmarkStart w:id="24" w:name="_Toc473117980"/>
      <w:r>
        <w:rPr>
          <w:lang w:eastAsia="ja-JP"/>
        </w:rPr>
        <w:t>Architecture Overview</w:t>
      </w:r>
      <w:bookmarkEnd w:id="24"/>
    </w:p>
    <w:p w:rsidR="00727858" w:rsidRDefault="000B6CF8">
      <w:pPr>
        <w:autoSpaceDE w:val="0"/>
        <w:autoSpaceDN w:val="0"/>
        <w:adjustRightInd w:val="0"/>
        <w:rPr>
          <w:snapToGrid w:val="0"/>
          <w:lang w:eastAsia="ja-JP"/>
        </w:rPr>
      </w:pPr>
      <w:r>
        <w:rPr>
          <w:snapToGrid w:val="0"/>
          <w:lang w:eastAsia="ja-JP"/>
        </w:rPr>
        <w:t xml:space="preserve">The following component diagram shows how the </w:t>
      </w:r>
      <w:proofErr w:type="spellStart"/>
      <w:r>
        <w:rPr>
          <w:snapToGrid w:val="0"/>
          <w:lang w:eastAsia="ja-JP"/>
        </w:rPr>
        <w:t>EnhancedPositionService</w:t>
      </w:r>
      <w:proofErr w:type="spellEnd"/>
      <w:r>
        <w:rPr>
          <w:snapToGrid w:val="0"/>
          <w:lang w:eastAsia="ja-JP"/>
        </w:rPr>
        <w:t xml:space="preserve"> interacts with other GENIVI components:</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GNSSService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SensorsService</w:t>
      </w:r>
      <w:proofErr w:type="spellEnd"/>
      <w:r>
        <w:rPr>
          <w:snapToGrid w:val="0"/>
          <w:lang w:eastAsia="ja-JP"/>
        </w:rPr>
        <w:t xml:space="preserve"> (C library)</w:t>
      </w:r>
    </w:p>
    <w:p w:rsidR="00727858" w:rsidRDefault="000B6CF8">
      <w:pPr>
        <w:autoSpaceDE w:val="0"/>
        <w:autoSpaceDN w:val="0"/>
        <w:adjustRightInd w:val="0"/>
        <w:ind w:left="720"/>
        <w:rPr>
          <w:snapToGrid w:val="0"/>
          <w:lang w:eastAsia="ja-JP"/>
        </w:rPr>
      </w:pPr>
      <w:r>
        <w:rPr>
          <w:snapToGrid w:val="0"/>
          <w:lang w:eastAsia="ja-JP"/>
        </w:rPr>
        <w:t xml:space="preserve">• </w:t>
      </w:r>
      <w:proofErr w:type="spellStart"/>
      <w:r>
        <w:rPr>
          <w:snapToGrid w:val="0"/>
          <w:lang w:eastAsia="ja-JP"/>
        </w:rPr>
        <w:t>NavigationCore</w:t>
      </w:r>
      <w:proofErr w:type="spellEnd"/>
      <w:r>
        <w:rPr>
          <w:snapToGrid w:val="0"/>
          <w:lang w:eastAsia="ja-JP"/>
        </w:rPr>
        <w:t xml:space="preserve"> (example of client application</w:t>
      </w:r>
      <w:proofErr w:type="gramStart"/>
      <w:r>
        <w:rPr>
          <w:snapToGrid w:val="0"/>
          <w:lang w:eastAsia="ja-JP"/>
        </w:rPr>
        <w:t>)</w:t>
      </w:r>
      <w:proofErr w:type="gramEnd"/>
      <w:r>
        <w:rPr>
          <w:snapToGrid w:val="0"/>
          <w:lang w:eastAsia="ja-JP"/>
        </w:rPr>
        <w:br/>
        <w:t xml:space="preserve">• </w:t>
      </w:r>
      <w:proofErr w:type="spellStart"/>
      <w:r>
        <w:rPr>
          <w:snapToGrid w:val="0"/>
          <w:lang w:eastAsia="ja-JP"/>
        </w:rPr>
        <w:t>MapViewer</w:t>
      </w:r>
      <w:proofErr w:type="spellEnd"/>
      <w:r>
        <w:rPr>
          <w:snapToGrid w:val="0"/>
          <w:lang w:eastAsia="ja-JP"/>
        </w:rPr>
        <w:t xml:space="preserve"> (example of client application)</w:t>
      </w:r>
    </w:p>
    <w:p w:rsidR="00727858" w:rsidRDefault="00727858">
      <w:pPr>
        <w:autoSpaceDE w:val="0"/>
        <w:autoSpaceDN w:val="0"/>
        <w:adjustRightInd w:val="0"/>
        <w:ind w:left="720"/>
        <w:rPr>
          <w:snapToGrid w:val="0"/>
          <w:lang w:eastAsia="ja-JP"/>
        </w:rPr>
      </w:pPr>
    </w:p>
    <w:p w:rsidR="00727858" w:rsidRDefault="000B6CF8">
      <w:pPr>
        <w:pStyle w:val="Body"/>
        <w:rPr>
          <w:lang w:eastAsia="ja-JP"/>
        </w:rPr>
      </w:pPr>
      <w:r>
        <w:rPr>
          <w:noProof/>
          <w:lang w:val="de-DE" w:eastAsia="de-DE"/>
        </w:rPr>
        <w:drawing>
          <wp:inline distT="0" distB="0" distL="0" distR="0">
            <wp:extent cx="4818613" cy="6474238"/>
            <wp:effectExtent l="0" t="0" r="127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20582" cy="6476883"/>
                    </a:xfrm>
                    <a:prstGeom prst="rect">
                      <a:avLst/>
                    </a:prstGeom>
                    <a:noFill/>
                    <a:ln>
                      <a:noFill/>
                    </a:ln>
                  </pic:spPr>
                </pic:pic>
              </a:graphicData>
            </a:graphic>
          </wp:inline>
        </w:drawing>
      </w:r>
    </w:p>
    <w:p w:rsidR="00727858" w:rsidRDefault="000B6CF8">
      <w:pPr>
        <w:pStyle w:val="Heading3"/>
        <w:rPr>
          <w:lang w:eastAsia="ja-JP"/>
        </w:rPr>
      </w:pPr>
      <w:bookmarkStart w:id="25" w:name="_Toc473117981"/>
      <w:r>
        <w:rPr>
          <w:lang w:eastAsia="ja-JP"/>
        </w:rPr>
        <w:lastRenderedPageBreak/>
        <w:t>Component Dependencies</w:t>
      </w:r>
      <w:bookmarkEnd w:id="25"/>
    </w:p>
    <w:p w:rsidR="00727858" w:rsidRDefault="000B6CF8">
      <w:pPr>
        <w:pStyle w:val="Body"/>
        <w:rPr>
          <w:lang w:eastAsia="ja-JP"/>
        </w:rPr>
      </w:pPr>
      <w:r>
        <w:rPr>
          <w:lang w:eastAsia="ja-JP"/>
        </w:rPr>
        <w:t xml:space="preserve">The </w:t>
      </w:r>
      <w:proofErr w:type="spellStart"/>
      <w:r>
        <w:rPr>
          <w:lang w:eastAsia="ja-JP"/>
        </w:rPr>
        <w:t>EnhancedPositionService</w:t>
      </w:r>
      <w:proofErr w:type="spellEnd"/>
      <w:r>
        <w:rPr>
          <w:lang w:eastAsia="ja-JP"/>
        </w:rPr>
        <w:t xml:space="preserve"> depends on the following GENIVI components:</w:t>
      </w:r>
    </w:p>
    <w:p w:rsidR="00727858" w:rsidRDefault="000B6CF8">
      <w:pPr>
        <w:pStyle w:val="Body"/>
        <w:numPr>
          <w:ilvl w:val="0"/>
          <w:numId w:val="37"/>
        </w:numPr>
        <w:rPr>
          <w:lang w:eastAsia="ja-JP"/>
        </w:rPr>
      </w:pPr>
      <w:proofErr w:type="spellStart"/>
      <w:r>
        <w:rPr>
          <w:lang w:eastAsia="ja-JP"/>
        </w:rPr>
        <w:t>GNSSService</w:t>
      </w:r>
      <w:proofErr w:type="spellEnd"/>
      <w:r>
        <w:rPr>
          <w:lang w:eastAsia="ja-JP"/>
        </w:rPr>
        <w:t xml:space="preserve"> (library)</w:t>
      </w:r>
    </w:p>
    <w:p w:rsidR="00727858" w:rsidRDefault="000B6CF8">
      <w:pPr>
        <w:pStyle w:val="Body"/>
        <w:numPr>
          <w:ilvl w:val="0"/>
          <w:numId w:val="37"/>
        </w:numPr>
        <w:rPr>
          <w:lang w:eastAsia="ja-JP"/>
        </w:rPr>
      </w:pPr>
      <w:proofErr w:type="spellStart"/>
      <w:r>
        <w:rPr>
          <w:lang w:eastAsia="ja-JP"/>
        </w:rPr>
        <w:t>SensorsService</w:t>
      </w:r>
      <w:proofErr w:type="spellEnd"/>
      <w:r>
        <w:rPr>
          <w:lang w:eastAsia="ja-JP"/>
        </w:rPr>
        <w:t xml:space="preserve"> (library)</w:t>
      </w:r>
    </w:p>
    <w:p w:rsidR="00727858" w:rsidRDefault="000B6CF8">
      <w:pPr>
        <w:pStyle w:val="Body"/>
        <w:rPr>
          <w:lang w:eastAsia="ja-JP"/>
        </w:rPr>
      </w:pPr>
      <w:r>
        <w:rPr>
          <w:noProof/>
          <w:lang w:val="de-DE" w:eastAsia="de-DE"/>
        </w:rPr>
        <w:drawing>
          <wp:inline distT="0" distB="0" distL="0" distR="0">
            <wp:extent cx="5732145" cy="4854249"/>
            <wp:effectExtent l="0" t="0" r="1905" b="381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2145" cy="4854249"/>
                    </a:xfrm>
                    <a:prstGeom prst="rect">
                      <a:avLst/>
                    </a:prstGeom>
                    <a:noFill/>
                    <a:ln>
                      <a:noFill/>
                    </a:ln>
                  </pic:spPr>
                </pic:pic>
              </a:graphicData>
            </a:graphic>
          </wp:inline>
        </w:drawing>
      </w:r>
      <w:r>
        <w:rPr>
          <w:lang w:eastAsia="ja-JP"/>
        </w:rPr>
        <w:br w:type="page"/>
      </w:r>
    </w:p>
    <w:p w:rsidR="00727858" w:rsidRDefault="00727858">
      <w:pPr>
        <w:pStyle w:val="Body"/>
        <w:rPr>
          <w:lang w:eastAsia="ja-JP"/>
        </w:rPr>
      </w:pPr>
    </w:p>
    <w:p w:rsidR="00727858" w:rsidRDefault="000B6CF8">
      <w:pPr>
        <w:pStyle w:val="Heading3"/>
        <w:rPr>
          <w:lang w:eastAsia="ja-JP"/>
        </w:rPr>
      </w:pPr>
      <w:bookmarkStart w:id="26" w:name="_Toc473117982"/>
      <w:r>
        <w:rPr>
          <w:lang w:eastAsia="ja-JP"/>
        </w:rPr>
        <w:t>Component Traceability</w:t>
      </w:r>
      <w:bookmarkEnd w:id="26"/>
    </w:p>
    <w:p w:rsidR="00727858" w:rsidRDefault="000B6CF8">
      <w:pPr>
        <w:pStyle w:val="Body"/>
        <w:rPr>
          <w:lang w:eastAsia="ja-JP"/>
        </w:rPr>
      </w:pPr>
      <w:r>
        <w:rPr>
          <w:lang w:eastAsia="ja-JP"/>
        </w:rPr>
        <w:t xml:space="preserve">The following diagrams shows to which requirements and use cases realizations the </w:t>
      </w:r>
      <w:proofErr w:type="spellStart"/>
      <w:r>
        <w:rPr>
          <w:lang w:eastAsia="ja-JP"/>
        </w:rPr>
        <w:t>EnhancedPositionService</w:t>
      </w:r>
      <w:proofErr w:type="spellEnd"/>
      <w:r>
        <w:rPr>
          <w:lang w:eastAsia="ja-JP"/>
        </w:rPr>
        <w:t xml:space="preserve"> is traced to:</w:t>
      </w:r>
    </w:p>
    <w:p w:rsidR="00727858" w:rsidRDefault="000B6CF8">
      <w:pPr>
        <w:pStyle w:val="Body"/>
        <w:rPr>
          <w:lang w:eastAsia="ja-JP"/>
        </w:rPr>
      </w:pPr>
      <w:r>
        <w:rPr>
          <w:noProof/>
          <w:lang w:val="de-DE" w:eastAsia="de-DE"/>
        </w:rPr>
        <w:drawing>
          <wp:inline distT="0" distB="0" distL="0" distR="0">
            <wp:extent cx="5732145" cy="4393412"/>
            <wp:effectExtent l="0" t="0" r="1905" b="762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2145" cy="4393412"/>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27" w:name="_Toc473117983"/>
      <w:proofErr w:type="spellStart"/>
      <w:r>
        <w:rPr>
          <w:lang w:eastAsia="ja-JP"/>
        </w:rPr>
        <w:t>EnhancedPositionService</w:t>
      </w:r>
      <w:bookmarkEnd w:id="27"/>
      <w:proofErr w:type="spellEnd"/>
      <w:r>
        <w:rPr>
          <w:lang w:eastAsia="ja-JP"/>
        </w:rPr>
        <w:t xml:space="preserve"> </w:t>
      </w:r>
    </w:p>
    <w:p w:rsidR="00727858" w:rsidRDefault="000B6CF8">
      <w:pPr>
        <w:pStyle w:val="Body"/>
        <w:rPr>
          <w:lang w:eastAsia="ja-JP"/>
        </w:rPr>
      </w:pPr>
      <w:r>
        <w:rPr>
          <w:noProof/>
          <w:lang w:val="de-DE" w:eastAsia="de-DE"/>
        </w:rPr>
        <w:drawing>
          <wp:inline distT="0" distB="0" distL="0" distR="0">
            <wp:extent cx="4328160" cy="249632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30971" cy="2497946"/>
                    </a:xfrm>
                    <a:prstGeom prst="rect">
                      <a:avLst/>
                    </a:prstGeom>
                    <a:noFill/>
                    <a:ln>
                      <a:noFill/>
                    </a:ln>
                  </pic:spPr>
                </pic:pic>
              </a:graphicData>
            </a:graphic>
          </wp:inline>
        </w:drawing>
      </w:r>
    </w:p>
    <w:p w:rsidR="00727858" w:rsidRDefault="000B6CF8">
      <w:pPr>
        <w:pStyle w:val="Heading3"/>
        <w:rPr>
          <w:lang w:eastAsia="ja-JP"/>
        </w:rPr>
      </w:pPr>
      <w:bookmarkStart w:id="28" w:name="_Toc473117984"/>
      <w:r>
        <w:rPr>
          <w:lang w:eastAsia="ja-JP"/>
        </w:rPr>
        <w:t>Responsibility and Features</w:t>
      </w:r>
      <w:bookmarkEnd w:id="28"/>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EnhancedPositionService</w:t>
      </w:r>
      <w:proofErr w:type="spellEnd"/>
      <w:r>
        <w:rPr>
          <w:snapToGrid w:val="0"/>
          <w:lang w:eastAsia="ja-JP"/>
        </w:rPr>
        <w:t xml:space="preserve"> is a software component that offers positioning information to client applications.</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To calculate the current vehicle position, data from a GNSS receiver (e.g. GPS data) and available vehicle sensors (e.g. gyroscope and wheel ticks) are taken into account (dead-reckoning). In this way the </w:t>
      </w:r>
      <w:proofErr w:type="spellStart"/>
      <w:r>
        <w:rPr>
          <w:snapToGrid w:val="0"/>
          <w:lang w:eastAsia="ja-JP"/>
        </w:rPr>
        <w:t>EnhancedPositionService</w:t>
      </w:r>
      <w:proofErr w:type="spellEnd"/>
      <w:r>
        <w:rPr>
          <w:snapToGrid w:val="0"/>
          <w:lang w:eastAsia="ja-JP"/>
        </w:rPr>
        <w:t xml:space="preserve"> can calculate the current position even on roads, where the GNSS signal is too weak (e.g. in a tunnel, or in a parking garage).</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snapToGrid w:val="0"/>
          <w:lang w:eastAsia="ja-JP"/>
        </w:rPr>
        <w:t xml:space="preserve">The result of the map matching can be provided as feedback to this module by the </w:t>
      </w:r>
      <w:proofErr w:type="spellStart"/>
      <w:r>
        <w:rPr>
          <w:snapToGrid w:val="0"/>
          <w:lang w:eastAsia="ja-JP"/>
        </w:rPr>
        <w:t>NavigationCore</w:t>
      </w:r>
      <w:proofErr w:type="spellEnd"/>
      <w:r>
        <w:rPr>
          <w:snapToGrid w:val="0"/>
          <w:lang w:eastAsia="ja-JP"/>
        </w:rPr>
        <w:t xml:space="preserve"> component.</w:t>
      </w:r>
    </w:p>
    <w:p w:rsidR="00727858" w:rsidRDefault="000B6CF8">
      <w:pPr>
        <w:autoSpaceDE w:val="0"/>
        <w:autoSpaceDN w:val="0"/>
        <w:adjustRightInd w:val="0"/>
        <w:jc w:val="both"/>
        <w:rPr>
          <w:snapToGrid w:val="0"/>
          <w:lang w:eastAsia="ja-JP"/>
        </w:rPr>
      </w:pPr>
      <w:r>
        <w:rPr>
          <w:snapToGrid w:val="0"/>
          <w:lang w:eastAsia="ja-JP"/>
        </w:rPr>
        <w:t xml:space="preserve">This component is the main client of the </w:t>
      </w:r>
      <w:proofErr w:type="spellStart"/>
      <w:r>
        <w:rPr>
          <w:snapToGrid w:val="0"/>
          <w:lang w:eastAsia="ja-JP"/>
        </w:rPr>
        <w:t>GNSSService</w:t>
      </w:r>
      <w:proofErr w:type="spellEnd"/>
      <w:r>
        <w:rPr>
          <w:snapToGrid w:val="0"/>
          <w:lang w:eastAsia="ja-JP"/>
        </w:rPr>
        <w:t xml:space="preserve"> and of the </w:t>
      </w:r>
      <w:proofErr w:type="spellStart"/>
      <w:r>
        <w:rPr>
          <w:snapToGrid w:val="0"/>
          <w:lang w:eastAsia="ja-JP"/>
        </w:rPr>
        <w:t>SensorsService</w:t>
      </w:r>
      <w:proofErr w:type="spellEnd"/>
      <w:r>
        <w:rPr>
          <w:snapToGrid w:val="0"/>
          <w:lang w:eastAsia="ja-JP"/>
        </w:rPr>
        <w:t>.</w:t>
      </w:r>
    </w:p>
    <w:p w:rsidR="00727858" w:rsidRDefault="000B6CF8">
      <w:pPr>
        <w:pStyle w:val="Body"/>
        <w:jc w:val="both"/>
        <w:rPr>
          <w:lang w:eastAsia="ja-JP"/>
        </w:rPr>
      </w:pPr>
      <w:r>
        <w:rPr>
          <w:lang w:eastAsia="ja-JP"/>
        </w:rPr>
        <w:t xml:space="preserve">The </w:t>
      </w:r>
      <w:proofErr w:type="spellStart"/>
      <w:r>
        <w:rPr>
          <w:lang w:eastAsia="ja-JP"/>
        </w:rPr>
        <w:t>EnhancedPositionService</w:t>
      </w:r>
      <w:proofErr w:type="spellEnd"/>
      <w:r>
        <w:rPr>
          <w:lang w:eastAsia="ja-JP"/>
        </w:rPr>
        <w:t xml:space="preserve"> will be typically implemented as a multi-client daemon with a D-Bus interface. </w:t>
      </w:r>
    </w:p>
    <w:p w:rsidR="00727858" w:rsidRDefault="000B6CF8">
      <w:pPr>
        <w:pStyle w:val="Heading3"/>
        <w:rPr>
          <w:lang w:eastAsia="ja-JP"/>
        </w:rPr>
      </w:pPr>
      <w:bookmarkStart w:id="29" w:name="_Toc473117985"/>
      <w:r>
        <w:rPr>
          <w:lang w:eastAsia="ja-JP"/>
        </w:rPr>
        <w:t>Provided Interfaces</w:t>
      </w:r>
      <w:bookmarkEnd w:id="29"/>
    </w:p>
    <w:p w:rsidR="00727858" w:rsidRDefault="000B6CF8">
      <w:pPr>
        <w:autoSpaceDE w:val="0"/>
        <w:autoSpaceDN w:val="0"/>
        <w:adjustRightInd w:val="0"/>
        <w:jc w:val="both"/>
        <w:rPr>
          <w:snapToGrid w:val="0"/>
          <w:lang w:eastAsia="ja-JP"/>
        </w:rPr>
      </w:pPr>
      <w:r>
        <w:rPr>
          <w:snapToGrid w:val="0"/>
          <w:lang w:eastAsia="ja-JP"/>
        </w:rPr>
        <w:t xml:space="preserve">• </w:t>
      </w:r>
      <w:proofErr w:type="spellStart"/>
      <w:r>
        <w:rPr>
          <w:b/>
          <w:snapToGrid w:val="0"/>
          <w:lang w:eastAsia="ja-JP"/>
        </w:rPr>
        <w:t>EnhancedPosition</w:t>
      </w:r>
      <w:proofErr w:type="spellEnd"/>
      <w:r>
        <w:rPr>
          <w:snapToGrid w:val="0"/>
          <w:lang w:eastAsia="ja-JP"/>
        </w:rPr>
        <w:t>: This interface provides a ’filtered’ position that takes into account the value coming from the vehicle sensors (dead-reckoning).</w:t>
      </w:r>
    </w:p>
    <w:p w:rsidR="00727858" w:rsidRDefault="00727858">
      <w:pPr>
        <w:autoSpaceDE w:val="0"/>
        <w:autoSpaceDN w:val="0"/>
        <w:adjustRightInd w:val="0"/>
        <w:jc w:val="both"/>
        <w:rPr>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xml:space="preserve">• </w:t>
      </w:r>
      <w:proofErr w:type="spellStart"/>
      <w:r>
        <w:rPr>
          <w:b/>
          <w:snapToGrid w:val="0"/>
          <w:lang w:eastAsia="ja-JP"/>
        </w:rPr>
        <w:t>PositionFeedback</w:t>
      </w:r>
      <w:proofErr w:type="spellEnd"/>
      <w:r>
        <w:rPr>
          <w:snapToGrid w:val="0"/>
          <w:lang w:eastAsia="ja-JP"/>
        </w:rPr>
        <w:t xml:space="preserve">: This interface offers methods that allows the </w:t>
      </w:r>
      <w:proofErr w:type="spellStart"/>
      <w:r>
        <w:rPr>
          <w:snapToGrid w:val="0"/>
          <w:lang w:eastAsia="ja-JP"/>
        </w:rPr>
        <w:t>NavigationCore</w:t>
      </w:r>
      <w:proofErr w:type="spellEnd"/>
      <w:r>
        <w:rPr>
          <w:snapToGrid w:val="0"/>
          <w:lang w:eastAsia="ja-JP"/>
        </w:rPr>
        <w:t xml:space="preserve"> to provide a position feedback to the </w:t>
      </w:r>
      <w:proofErr w:type="spellStart"/>
      <w:r>
        <w:rPr>
          <w:snapToGrid w:val="0"/>
          <w:lang w:eastAsia="ja-JP"/>
        </w:rPr>
        <w:t>EnhancedPositionService</w:t>
      </w:r>
      <w:proofErr w:type="spellEnd"/>
      <w:r>
        <w:rPr>
          <w:snapToGrid w:val="0"/>
          <w:lang w:eastAsia="ja-JP"/>
        </w:rPr>
        <w:t xml:space="preserve">. The component that implements the Position-Feedback interface requires the data provided by a ‘map </w:t>
      </w:r>
      <w:proofErr w:type="gramStart"/>
      <w:r>
        <w:rPr>
          <w:snapToGrid w:val="0"/>
          <w:lang w:eastAsia="ja-JP"/>
        </w:rPr>
        <w:t>matcher‘ (</w:t>
      </w:r>
      <w:proofErr w:type="gramEnd"/>
      <w:r>
        <w:rPr>
          <w:snapToGrid w:val="0"/>
          <w:lang w:eastAsia="ja-JP"/>
        </w:rPr>
        <w:t xml:space="preserve">typically the </w:t>
      </w:r>
      <w:proofErr w:type="spellStart"/>
      <w:r>
        <w:rPr>
          <w:snapToGrid w:val="0"/>
          <w:lang w:eastAsia="ja-JP"/>
        </w:rPr>
        <w:t>NavigationCore</w:t>
      </w:r>
      <w:proofErr w:type="spellEnd"/>
      <w:r>
        <w:rPr>
          <w:snapToGrid w:val="0"/>
          <w:lang w:eastAsia="ja-JP"/>
        </w:rPr>
        <w:t xml:space="preserve"> component). The </w:t>
      </w:r>
      <w:proofErr w:type="spellStart"/>
      <w:r>
        <w:rPr>
          <w:snapToGrid w:val="0"/>
          <w:lang w:eastAsia="ja-JP"/>
        </w:rPr>
        <w:t>PositionFeedback</w:t>
      </w:r>
      <w:proofErr w:type="spellEnd"/>
      <w:r>
        <w:rPr>
          <w:snapToGrid w:val="0"/>
          <w:lang w:eastAsia="ja-JP"/>
        </w:rPr>
        <w:t xml:space="preserve"> is an added improvement which does not negatively affect systems that don´t support maps or have a map-matching feature.</w:t>
      </w:r>
    </w:p>
    <w:p w:rsidR="00727858" w:rsidRDefault="00727858">
      <w:pPr>
        <w:autoSpaceDE w:val="0"/>
        <w:autoSpaceDN w:val="0"/>
        <w:adjustRightInd w:val="0"/>
        <w:jc w:val="both"/>
        <w:rPr>
          <w:b/>
          <w:snapToGrid w:val="0"/>
          <w:lang w:eastAsia="ja-JP"/>
        </w:rPr>
      </w:pPr>
    </w:p>
    <w:p w:rsidR="00727858" w:rsidRDefault="000B6CF8">
      <w:pPr>
        <w:autoSpaceDE w:val="0"/>
        <w:autoSpaceDN w:val="0"/>
        <w:adjustRightInd w:val="0"/>
        <w:jc w:val="both"/>
        <w:rPr>
          <w:snapToGrid w:val="0"/>
          <w:lang w:eastAsia="ja-JP"/>
        </w:rPr>
      </w:pPr>
      <w:r>
        <w:rPr>
          <w:b/>
          <w:snapToGrid w:val="0"/>
          <w:lang w:eastAsia="ja-JP"/>
        </w:rPr>
        <w:t>• Configuration</w:t>
      </w:r>
      <w:r>
        <w:rPr>
          <w:snapToGrid w:val="0"/>
          <w:lang w:eastAsia="ja-JP"/>
        </w:rPr>
        <w:t xml:space="preserve">: This interface allows a client application to manage configuration parameters, like </w:t>
      </w:r>
      <w:r>
        <w:rPr>
          <w:lang w:eastAsia="ja-JP"/>
        </w:rPr>
        <w:t>the GNSS type.</w:t>
      </w:r>
    </w:p>
    <w:p w:rsidR="00727858" w:rsidRDefault="000B6CF8">
      <w:pPr>
        <w:pStyle w:val="Heading3"/>
        <w:rPr>
          <w:lang w:eastAsia="ja-JP"/>
        </w:rPr>
      </w:pPr>
      <w:bookmarkStart w:id="30" w:name="_Toc473117986"/>
      <w:r>
        <w:rPr>
          <w:lang w:eastAsia="ja-JP"/>
        </w:rPr>
        <w:t>Required Interfaces</w:t>
      </w:r>
      <w:bookmarkEnd w:id="30"/>
    </w:p>
    <w:p w:rsidR="00727858" w:rsidRDefault="000B6CF8">
      <w:pPr>
        <w:pStyle w:val="Body"/>
        <w:numPr>
          <w:ilvl w:val="0"/>
          <w:numId w:val="36"/>
        </w:numPr>
        <w:rPr>
          <w:lang w:eastAsia="ja-JP"/>
        </w:rPr>
      </w:pPr>
      <w:r>
        <w:rPr>
          <w:b/>
          <w:lang w:eastAsia="ja-JP"/>
        </w:rPr>
        <w:t>GNSS</w:t>
      </w:r>
      <w:r>
        <w:rPr>
          <w:lang w:eastAsia="ja-JP"/>
        </w:rPr>
        <w:t xml:space="preserve">: This interface abstracts the access to a GNSS device. Please see </w:t>
      </w:r>
      <w:hyperlink w:anchor="_References" w:history="1">
        <w:r>
          <w:rPr>
            <w:rStyle w:val="Hyperlink"/>
            <w:lang w:eastAsia="ja-JP"/>
          </w:rPr>
          <w:t>[1].</w:t>
        </w:r>
      </w:hyperlink>
    </w:p>
    <w:p w:rsidR="00727858" w:rsidRDefault="000B6CF8">
      <w:pPr>
        <w:pStyle w:val="Body"/>
        <w:numPr>
          <w:ilvl w:val="0"/>
          <w:numId w:val="36"/>
        </w:numPr>
        <w:rPr>
          <w:lang w:eastAsia="ja-JP"/>
        </w:rPr>
      </w:pPr>
      <w:r>
        <w:rPr>
          <w:b/>
          <w:lang w:eastAsia="ja-JP"/>
        </w:rPr>
        <w:t>Sensors</w:t>
      </w:r>
      <w:r>
        <w:rPr>
          <w:lang w:eastAsia="ja-JP"/>
        </w:rPr>
        <w:t>:</w:t>
      </w:r>
      <w:r>
        <w:rPr>
          <w:b/>
          <w:lang w:eastAsia="ja-JP"/>
        </w:rPr>
        <w:t xml:space="preserve"> </w:t>
      </w:r>
      <w:r>
        <w:rPr>
          <w:lang w:eastAsia="ja-JP"/>
        </w:rPr>
        <w:t xml:space="preserve">This interface abstracts the access to vehicle sensors. Please see </w:t>
      </w:r>
      <w:hyperlink w:anchor="_References" w:history="1">
        <w:r>
          <w:rPr>
            <w:rStyle w:val="Hyperlink"/>
            <w:lang w:eastAsia="ja-JP"/>
          </w:rPr>
          <w:t>[2]</w:t>
        </w:r>
      </w:hyperlink>
      <w:r>
        <w:rPr>
          <w:lang w:eastAsia="ja-JP"/>
        </w:rPr>
        <w:t>.</w:t>
      </w:r>
    </w:p>
    <w:p w:rsidR="00727858" w:rsidRDefault="000B6CF8">
      <w:pPr>
        <w:rPr>
          <w:snapToGrid w:val="0"/>
          <w:lang w:eastAsia="ja-JP"/>
        </w:rPr>
      </w:pPr>
      <w:r>
        <w:rPr>
          <w:lang w:eastAsia="ja-JP"/>
        </w:rPr>
        <w:br w:type="page"/>
      </w:r>
    </w:p>
    <w:p w:rsidR="00727858" w:rsidRDefault="00727858">
      <w:pPr>
        <w:pStyle w:val="Body"/>
        <w:ind w:left="360"/>
        <w:rPr>
          <w:lang w:eastAsia="ja-JP"/>
        </w:rPr>
      </w:pPr>
    </w:p>
    <w:p w:rsidR="00727858" w:rsidRDefault="000B6CF8">
      <w:pPr>
        <w:pStyle w:val="Heading2"/>
        <w:rPr>
          <w:lang w:eastAsia="ja-JP"/>
        </w:rPr>
      </w:pPr>
      <w:bookmarkStart w:id="31" w:name="_Toc473117987"/>
      <w:proofErr w:type="spellStart"/>
      <w:r>
        <w:rPr>
          <w:lang w:eastAsia="ja-JP"/>
        </w:rPr>
        <w:t>GNSSService</w:t>
      </w:r>
      <w:bookmarkEnd w:id="31"/>
      <w:proofErr w:type="spellEnd"/>
    </w:p>
    <w:p w:rsidR="00727858" w:rsidRDefault="000B6CF8">
      <w:pPr>
        <w:pStyle w:val="Body"/>
        <w:rPr>
          <w:lang w:eastAsia="ja-JP"/>
        </w:rPr>
      </w:pPr>
      <w:r>
        <w:rPr>
          <w:noProof/>
          <w:lang w:val="de-DE" w:eastAsia="de-DE"/>
        </w:rPr>
        <w:drawing>
          <wp:inline distT="0" distB="0" distL="0" distR="0">
            <wp:extent cx="2043953" cy="173736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49391" cy="1741983"/>
                    </a:xfrm>
                    <a:prstGeom prst="rect">
                      <a:avLst/>
                    </a:prstGeom>
                    <a:noFill/>
                    <a:ln>
                      <a:noFill/>
                    </a:ln>
                  </pic:spPr>
                </pic:pic>
              </a:graphicData>
            </a:graphic>
          </wp:inline>
        </w:drawing>
      </w:r>
    </w:p>
    <w:p w:rsidR="00727858" w:rsidRDefault="000B6CF8">
      <w:pPr>
        <w:pStyle w:val="Heading3"/>
        <w:rPr>
          <w:lang w:eastAsia="ja-JP"/>
        </w:rPr>
      </w:pPr>
      <w:bookmarkStart w:id="32" w:name="_Toc473117988"/>
      <w:r>
        <w:rPr>
          <w:lang w:eastAsia="ja-JP"/>
        </w:rPr>
        <w:t>Responsibility and Features</w:t>
      </w:r>
      <w:bookmarkEnd w:id="32"/>
    </w:p>
    <w:p w:rsidR="00727858" w:rsidRDefault="000B6CF8">
      <w:pPr>
        <w:autoSpaceDE w:val="0"/>
        <w:autoSpaceDN w:val="0"/>
        <w:adjustRightInd w:val="0"/>
        <w:jc w:val="both"/>
        <w:rPr>
          <w:snapToGrid w:val="0"/>
          <w:lang w:eastAsia="ja-JP"/>
        </w:rPr>
      </w:pPr>
      <w:r>
        <w:rPr>
          <w:snapToGrid w:val="0"/>
          <w:lang w:eastAsia="ja-JP"/>
        </w:rPr>
        <w:t xml:space="preserve">The </w:t>
      </w:r>
      <w:proofErr w:type="spellStart"/>
      <w:r>
        <w:rPr>
          <w:snapToGrid w:val="0"/>
          <w:lang w:eastAsia="ja-JP"/>
        </w:rPr>
        <w:t>GNSSService</w:t>
      </w:r>
      <w:proofErr w:type="spellEnd"/>
      <w:r>
        <w:rPr>
          <w:snapToGrid w:val="0"/>
          <w:lang w:eastAsia="ja-JP"/>
        </w:rPr>
        <w:t xml:space="preserve"> is a component that retrieves positioning data from a GNSS receiver (e.g. NMEA</w:t>
      </w:r>
    </w:p>
    <w:p w:rsidR="00727858" w:rsidRDefault="000B6CF8">
      <w:pPr>
        <w:autoSpaceDE w:val="0"/>
        <w:autoSpaceDN w:val="0"/>
        <w:adjustRightInd w:val="0"/>
        <w:jc w:val="both"/>
        <w:rPr>
          <w:snapToGrid w:val="0"/>
          <w:lang w:eastAsia="ja-JP"/>
        </w:rPr>
      </w:pPr>
      <w:proofErr w:type="gramStart"/>
      <w:r>
        <w:rPr>
          <w:snapToGrid w:val="0"/>
          <w:lang w:eastAsia="ja-JP"/>
        </w:rPr>
        <w:t>sentences</w:t>
      </w:r>
      <w:proofErr w:type="gramEnd"/>
      <w:r>
        <w:rPr>
          <w:snapToGrid w:val="0"/>
          <w:lang w:eastAsia="ja-JP"/>
        </w:rPr>
        <w:t xml:space="preserve"> from a GPS receiver) and presents them to its client applications.</w:t>
      </w:r>
    </w:p>
    <w:p w:rsidR="00727858" w:rsidRDefault="000B6CF8">
      <w:pPr>
        <w:pStyle w:val="Body"/>
        <w:rPr>
          <w:lang w:eastAsia="ja-JP"/>
        </w:rPr>
      </w:pPr>
      <w:r>
        <w:rPr>
          <w:lang w:eastAsia="ja-JP"/>
        </w:rPr>
        <w:t xml:space="preserve">The </w:t>
      </w:r>
      <w:proofErr w:type="spellStart"/>
      <w:r>
        <w:rPr>
          <w:lang w:eastAsia="ja-JP"/>
        </w:rPr>
        <w:t>GNSSService</w:t>
      </w:r>
      <w:proofErr w:type="spellEnd"/>
      <w:r>
        <w:rPr>
          <w:lang w:eastAsia="ja-JP"/>
        </w:rPr>
        <w:t xml:space="preserve"> will be typically implemented as a single-client library.</w:t>
      </w:r>
    </w:p>
    <w:p w:rsidR="00727858" w:rsidRDefault="000B6CF8">
      <w:pPr>
        <w:pStyle w:val="Heading3"/>
        <w:rPr>
          <w:lang w:eastAsia="ja-JP"/>
        </w:rPr>
      </w:pPr>
      <w:bookmarkStart w:id="33" w:name="_Toc473117989"/>
      <w:r>
        <w:rPr>
          <w:lang w:eastAsia="ja-JP"/>
        </w:rPr>
        <w:t>Provided Interfaces</w:t>
      </w:r>
      <w:bookmarkEnd w:id="33"/>
    </w:p>
    <w:p w:rsidR="00727858" w:rsidRDefault="000B6CF8">
      <w:pPr>
        <w:pStyle w:val="Body"/>
        <w:rPr>
          <w:lang w:eastAsia="ja-JP"/>
        </w:rPr>
      </w:pPr>
      <w:r>
        <w:rPr>
          <w:lang w:eastAsia="ja-JP"/>
        </w:rPr>
        <w:t>The interfaces provided by this component are described at [1].</w:t>
      </w:r>
    </w:p>
    <w:p w:rsidR="00727858" w:rsidRDefault="000B6CF8">
      <w:pPr>
        <w:pStyle w:val="Heading3"/>
        <w:rPr>
          <w:lang w:eastAsia="ja-JP"/>
        </w:rPr>
      </w:pPr>
      <w:bookmarkStart w:id="34" w:name="_Toc473117990"/>
      <w:r>
        <w:rPr>
          <w:lang w:eastAsia="ja-JP"/>
        </w:rPr>
        <w:t>Required Interfaces</w:t>
      </w:r>
      <w:bookmarkEnd w:id="34"/>
    </w:p>
    <w:p w:rsidR="00727858" w:rsidRDefault="000B6CF8">
      <w:pPr>
        <w:pStyle w:val="Body"/>
        <w:rPr>
          <w:lang w:eastAsia="ja-JP"/>
        </w:rPr>
      </w:pPr>
      <w:r>
        <w:rPr>
          <w:lang w:eastAsia="ja-JP"/>
        </w:rPr>
        <w:t>None.</w:t>
      </w:r>
    </w:p>
    <w:p w:rsidR="00727858" w:rsidRDefault="000B6CF8">
      <w:pPr>
        <w:rPr>
          <w:snapToGrid w:val="0"/>
          <w:lang w:eastAsia="ja-JP"/>
        </w:rPr>
      </w:pPr>
      <w:r>
        <w:rPr>
          <w:lang w:eastAsia="ja-JP"/>
        </w:rPr>
        <w:br w:type="page"/>
      </w:r>
    </w:p>
    <w:p w:rsidR="00727858" w:rsidRDefault="00727858">
      <w:pPr>
        <w:pStyle w:val="Body"/>
        <w:rPr>
          <w:lang w:eastAsia="ja-JP"/>
        </w:rPr>
      </w:pPr>
    </w:p>
    <w:p w:rsidR="00727858" w:rsidRDefault="000B6CF8">
      <w:pPr>
        <w:pStyle w:val="Heading2"/>
        <w:rPr>
          <w:lang w:eastAsia="ja-JP"/>
        </w:rPr>
      </w:pPr>
      <w:bookmarkStart w:id="35" w:name="_Toc473117991"/>
      <w:proofErr w:type="spellStart"/>
      <w:r>
        <w:rPr>
          <w:lang w:eastAsia="ja-JP"/>
        </w:rPr>
        <w:t>SensorsService</w:t>
      </w:r>
      <w:bookmarkEnd w:id="35"/>
      <w:proofErr w:type="spellEnd"/>
    </w:p>
    <w:p w:rsidR="00727858" w:rsidRDefault="000B6CF8">
      <w:pPr>
        <w:pStyle w:val="Body"/>
        <w:rPr>
          <w:lang w:eastAsia="ja-JP"/>
        </w:rPr>
      </w:pPr>
      <w:r>
        <w:rPr>
          <w:noProof/>
          <w:lang w:val="de-DE" w:eastAsia="de-DE"/>
        </w:rPr>
        <w:drawing>
          <wp:inline distT="0" distB="0" distL="0" distR="0">
            <wp:extent cx="2339906" cy="1821180"/>
            <wp:effectExtent l="0" t="0" r="3810" b="762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41865" cy="1822705"/>
                    </a:xfrm>
                    <a:prstGeom prst="rect">
                      <a:avLst/>
                    </a:prstGeom>
                    <a:noFill/>
                    <a:ln>
                      <a:noFill/>
                    </a:ln>
                  </pic:spPr>
                </pic:pic>
              </a:graphicData>
            </a:graphic>
          </wp:inline>
        </w:drawing>
      </w:r>
    </w:p>
    <w:p w:rsidR="00727858" w:rsidRDefault="000B6CF8">
      <w:pPr>
        <w:pStyle w:val="Heading3"/>
        <w:rPr>
          <w:lang w:eastAsia="ja-JP"/>
        </w:rPr>
      </w:pPr>
      <w:bookmarkStart w:id="36" w:name="_Toc473117992"/>
      <w:r>
        <w:rPr>
          <w:lang w:eastAsia="ja-JP"/>
        </w:rPr>
        <w:t>Responsibility and Features</w:t>
      </w:r>
      <w:bookmarkEnd w:id="36"/>
    </w:p>
    <w:p w:rsidR="00727858" w:rsidRDefault="000B6CF8">
      <w:pPr>
        <w:autoSpaceDE w:val="0"/>
        <w:autoSpaceDN w:val="0"/>
        <w:adjustRightInd w:val="0"/>
        <w:rPr>
          <w:snapToGrid w:val="0"/>
          <w:lang w:eastAsia="ja-JP"/>
        </w:rPr>
      </w:pPr>
      <w:r>
        <w:rPr>
          <w:snapToGrid w:val="0"/>
          <w:lang w:eastAsia="ja-JP"/>
        </w:rPr>
        <w:t xml:space="preserve">The </w:t>
      </w:r>
      <w:proofErr w:type="spellStart"/>
      <w:r>
        <w:rPr>
          <w:snapToGrid w:val="0"/>
          <w:lang w:eastAsia="ja-JP"/>
        </w:rPr>
        <w:t>SensorsService</w:t>
      </w:r>
      <w:proofErr w:type="spellEnd"/>
      <w:r>
        <w:rPr>
          <w:snapToGrid w:val="0"/>
          <w:lang w:eastAsia="ja-JP"/>
        </w:rPr>
        <w:t xml:space="preserve"> is a component that retrieves sensor data from several vehicle sensors (e.g. gyroscope,</w:t>
      </w:r>
    </w:p>
    <w:p w:rsidR="00727858" w:rsidRDefault="000B6CF8">
      <w:pPr>
        <w:autoSpaceDE w:val="0"/>
        <w:autoSpaceDN w:val="0"/>
        <w:adjustRightInd w:val="0"/>
        <w:rPr>
          <w:snapToGrid w:val="0"/>
          <w:lang w:eastAsia="ja-JP"/>
        </w:rPr>
      </w:pPr>
      <w:proofErr w:type="gramStart"/>
      <w:r>
        <w:rPr>
          <w:snapToGrid w:val="0"/>
          <w:lang w:eastAsia="ja-JP"/>
        </w:rPr>
        <w:t>wheel</w:t>
      </w:r>
      <w:proofErr w:type="gramEnd"/>
      <w:r>
        <w:rPr>
          <w:snapToGrid w:val="0"/>
          <w:lang w:eastAsia="ja-JP"/>
        </w:rPr>
        <w:t xml:space="preserve"> ticks) and presents them to its client applications.</w:t>
      </w:r>
    </w:p>
    <w:p w:rsidR="00727858" w:rsidRDefault="000B6CF8">
      <w:pPr>
        <w:pStyle w:val="Body"/>
        <w:rPr>
          <w:lang w:eastAsia="ja-JP"/>
        </w:rPr>
      </w:pPr>
      <w:r>
        <w:rPr>
          <w:lang w:eastAsia="ja-JP"/>
        </w:rPr>
        <w:t xml:space="preserve">The </w:t>
      </w:r>
      <w:proofErr w:type="spellStart"/>
      <w:r>
        <w:rPr>
          <w:lang w:eastAsia="ja-JP"/>
        </w:rPr>
        <w:t>SensorsService</w:t>
      </w:r>
      <w:proofErr w:type="spellEnd"/>
      <w:r>
        <w:rPr>
          <w:lang w:eastAsia="ja-JP"/>
        </w:rPr>
        <w:t xml:space="preserve"> will be typically implemented as a single-client library</w:t>
      </w:r>
      <w:r>
        <w:rPr>
          <w:rFonts w:ascii="NimbusRomNo9L-Regu" w:hAnsi="NimbusRomNo9L-Regu" w:cs="NimbusRomNo9L-Regu"/>
        </w:rPr>
        <w:t>.</w:t>
      </w:r>
      <w:r>
        <w:rPr>
          <w:lang w:eastAsia="ja-JP"/>
        </w:rPr>
        <w:t xml:space="preserve"> </w:t>
      </w:r>
    </w:p>
    <w:p w:rsidR="00727858" w:rsidRDefault="000B6CF8">
      <w:pPr>
        <w:pStyle w:val="Heading3"/>
        <w:rPr>
          <w:lang w:eastAsia="ja-JP"/>
        </w:rPr>
      </w:pPr>
      <w:bookmarkStart w:id="37" w:name="_Toc473117993"/>
      <w:r>
        <w:rPr>
          <w:lang w:eastAsia="ja-JP"/>
        </w:rPr>
        <w:t>Provided Interfaces</w:t>
      </w:r>
      <w:bookmarkEnd w:id="37"/>
    </w:p>
    <w:p w:rsidR="00727858" w:rsidRDefault="000B6CF8">
      <w:pPr>
        <w:pStyle w:val="Body"/>
        <w:rPr>
          <w:lang w:eastAsia="ja-JP"/>
        </w:rPr>
      </w:pPr>
      <w:r>
        <w:rPr>
          <w:lang w:eastAsia="ja-JP"/>
        </w:rPr>
        <w:t>The interfaces provided by this component are described at [2].</w:t>
      </w:r>
    </w:p>
    <w:p w:rsidR="00727858" w:rsidRDefault="000B6CF8">
      <w:pPr>
        <w:pStyle w:val="Heading3"/>
        <w:rPr>
          <w:lang w:eastAsia="ja-JP"/>
        </w:rPr>
      </w:pPr>
      <w:bookmarkStart w:id="38" w:name="_Toc473117994"/>
      <w:r>
        <w:rPr>
          <w:lang w:eastAsia="ja-JP"/>
        </w:rPr>
        <w:t>Required Interfaces</w:t>
      </w:r>
      <w:bookmarkEnd w:id="38"/>
    </w:p>
    <w:p w:rsidR="00727858" w:rsidRDefault="000B6CF8">
      <w:pPr>
        <w:pStyle w:val="Body"/>
        <w:rPr>
          <w:lang w:eastAsia="ja-JP"/>
        </w:rPr>
      </w:pPr>
      <w:r>
        <w:rPr>
          <w:lang w:eastAsia="ja-JP"/>
        </w:rPr>
        <w:t>None.</w:t>
      </w:r>
    </w:p>
    <w:p w:rsidR="00727858" w:rsidRDefault="00727858">
      <w:pPr>
        <w:pStyle w:val="Body"/>
        <w:rPr>
          <w:lang w:eastAsia="ja-JP"/>
        </w:rPr>
      </w:pPr>
    </w:p>
    <w:p w:rsidR="00727858" w:rsidRDefault="000B6CF8">
      <w:pPr>
        <w:pStyle w:val="Heading1"/>
      </w:pPr>
      <w:bookmarkStart w:id="39" w:name="_Toc473117995"/>
      <w:r>
        <w:lastRenderedPageBreak/>
        <w:t>Collaboration</w:t>
      </w:r>
      <w:bookmarkEnd w:id="39"/>
    </w:p>
    <w:p w:rsidR="00727858" w:rsidRDefault="000B6CF8">
      <w:pPr>
        <w:pStyle w:val="Heading2"/>
        <w:rPr>
          <w:lang w:eastAsia="ja-JP"/>
        </w:rPr>
      </w:pPr>
      <w:bookmarkStart w:id="40" w:name="_Toc473117996"/>
      <w:r>
        <w:rPr>
          <w:lang w:eastAsia="ja-JP"/>
        </w:rPr>
        <w:t>Get Enhanced Position</w:t>
      </w:r>
      <w:bookmarkEnd w:id="40"/>
    </w:p>
    <w:p w:rsidR="00727858" w:rsidRDefault="000B6CF8">
      <w:pPr>
        <w:pStyle w:val="Heading3"/>
        <w:rPr>
          <w:lang w:eastAsia="ja-JP"/>
        </w:rPr>
      </w:pPr>
      <w:bookmarkStart w:id="41" w:name="_Toc473117997"/>
      <w:proofErr w:type="spellStart"/>
      <w:r>
        <w:rPr>
          <w:lang w:eastAsia="ja-JP"/>
        </w:rPr>
        <w:t>MapViewer</w:t>
      </w:r>
      <w:proofErr w:type="spellEnd"/>
      <w:r>
        <w:rPr>
          <w:lang w:eastAsia="ja-JP"/>
        </w:rPr>
        <w:t xml:space="preserve"> retrieves enhanced position</w:t>
      </w:r>
      <w:bookmarkEnd w:id="41"/>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4251463"/>
            <wp:effectExtent l="0" t="0" r="1905"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2145" cy="4251463"/>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3"/>
        <w:rPr>
          <w:lang w:eastAsia="ja-JP"/>
        </w:rPr>
      </w:pPr>
      <w:bookmarkStart w:id="42" w:name="_Toc473117998"/>
      <w:proofErr w:type="spellStart"/>
      <w:r>
        <w:rPr>
          <w:lang w:eastAsia="ja-JP"/>
        </w:rPr>
        <w:lastRenderedPageBreak/>
        <w:t>NavigationCore</w:t>
      </w:r>
      <w:proofErr w:type="spellEnd"/>
      <w:r>
        <w:rPr>
          <w:lang w:eastAsia="ja-JP"/>
        </w:rPr>
        <w:t xml:space="preserve"> retrieves enhanced position</w:t>
      </w:r>
      <w:bookmarkEnd w:id="42"/>
      <w:r>
        <w:rPr>
          <w:lang w:eastAsia="ja-JP"/>
        </w:rPr>
        <w:t xml:space="preserve"> </w:t>
      </w:r>
    </w:p>
    <w:p w:rsidR="00727858" w:rsidRDefault="000B6CF8">
      <w:pPr>
        <w:pStyle w:val="Body"/>
        <w:rPr>
          <w:lang w:eastAsia="ja-JP"/>
        </w:rPr>
      </w:pPr>
      <w:r>
        <w:rPr>
          <w:lang w:eastAsia="ja-JP"/>
        </w:rPr>
        <w:t>The following sequence diagram describes how a client application can retrieve the vehicle position.</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3902895"/>
            <wp:effectExtent l="0" t="0" r="1905" b="254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2145" cy="3902895"/>
                    </a:xfrm>
                    <a:prstGeom prst="rect">
                      <a:avLst/>
                    </a:prstGeom>
                    <a:noFill/>
                    <a:ln>
                      <a:noFill/>
                    </a:ln>
                  </pic:spPr>
                </pic:pic>
              </a:graphicData>
            </a:graphic>
          </wp:inline>
        </w:drawing>
      </w:r>
    </w:p>
    <w:p w:rsidR="00727858" w:rsidRDefault="000B6CF8">
      <w:pPr>
        <w:rPr>
          <w:snapToGrid w:val="0"/>
          <w:lang w:eastAsia="ja-JP"/>
        </w:rPr>
      </w:pPr>
      <w:r>
        <w:rPr>
          <w:lang w:eastAsia="ja-JP"/>
        </w:rPr>
        <w:br w:type="page"/>
      </w:r>
    </w:p>
    <w:p w:rsidR="00727858" w:rsidRDefault="000B6CF8">
      <w:pPr>
        <w:pStyle w:val="Heading2"/>
        <w:rPr>
          <w:lang w:eastAsia="ja-JP"/>
        </w:rPr>
      </w:pPr>
      <w:bookmarkStart w:id="43" w:name="_Toc473117999"/>
      <w:r>
        <w:rPr>
          <w:lang w:eastAsia="ja-JP"/>
        </w:rPr>
        <w:lastRenderedPageBreak/>
        <w:t>Get Rotation Rate</w:t>
      </w:r>
      <w:bookmarkEnd w:id="43"/>
    </w:p>
    <w:p w:rsidR="00727858" w:rsidRDefault="000B6CF8">
      <w:pPr>
        <w:pStyle w:val="Heading3"/>
        <w:rPr>
          <w:lang w:eastAsia="ja-JP"/>
        </w:rPr>
      </w:pPr>
      <w:bookmarkStart w:id="44" w:name="_Toc473118000"/>
      <w:r>
        <w:rPr>
          <w:lang w:eastAsia="ja-JP"/>
        </w:rPr>
        <w:t>LBS Application retrieves rotation rate</w:t>
      </w:r>
      <w:bookmarkEnd w:id="44"/>
    </w:p>
    <w:p w:rsidR="00727858" w:rsidRDefault="000B6CF8">
      <w:pPr>
        <w:pStyle w:val="Body"/>
        <w:rPr>
          <w:lang w:eastAsia="ja-JP"/>
        </w:rPr>
      </w:pPr>
      <w:r>
        <w:rPr>
          <w:lang w:eastAsia="ja-JP"/>
        </w:rPr>
        <w:t>The following sequence diagram describes how a client application can retrieve the vehicle rotation rate.</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2381045"/>
            <wp:effectExtent l="0" t="0" r="190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2145" cy="2381045"/>
                    </a:xfrm>
                    <a:prstGeom prst="rect">
                      <a:avLst/>
                    </a:prstGeom>
                    <a:noFill/>
                    <a:ln>
                      <a:noFill/>
                    </a:ln>
                  </pic:spPr>
                </pic:pic>
              </a:graphicData>
            </a:graphic>
          </wp:inline>
        </w:drawing>
      </w:r>
    </w:p>
    <w:p w:rsidR="00727858" w:rsidRDefault="000B6CF8">
      <w:pPr>
        <w:pStyle w:val="Heading2"/>
        <w:rPr>
          <w:lang w:eastAsia="ja-JP"/>
        </w:rPr>
      </w:pPr>
      <w:r>
        <w:rPr>
          <w:lang w:eastAsia="ja-JP"/>
        </w:rPr>
        <w:br w:type="page"/>
      </w:r>
      <w:bookmarkStart w:id="45" w:name="_Toc473118001"/>
      <w:r>
        <w:rPr>
          <w:lang w:eastAsia="ja-JP"/>
        </w:rPr>
        <w:lastRenderedPageBreak/>
        <w:t>Get Satellite Details</w:t>
      </w:r>
      <w:bookmarkEnd w:id="45"/>
    </w:p>
    <w:p w:rsidR="00727858" w:rsidRDefault="000B6CF8">
      <w:pPr>
        <w:pStyle w:val="Heading3"/>
        <w:rPr>
          <w:lang w:eastAsia="ja-JP"/>
        </w:rPr>
      </w:pPr>
      <w:bookmarkStart w:id="46" w:name="_Toc473118002"/>
      <w:r>
        <w:rPr>
          <w:lang w:eastAsia="ja-JP"/>
        </w:rPr>
        <w:t>Navigation Application retrieves satellite information</w:t>
      </w:r>
      <w:bookmarkEnd w:id="46"/>
    </w:p>
    <w:p w:rsidR="00727858" w:rsidRDefault="000B6CF8">
      <w:pPr>
        <w:pStyle w:val="Body"/>
        <w:rPr>
          <w:lang w:eastAsia="ja-JP"/>
        </w:rPr>
      </w:pPr>
      <w:r>
        <w:rPr>
          <w:lang w:eastAsia="ja-JP"/>
        </w:rPr>
        <w:t>The following sequence diagram describes how a client application can retrieve satellite information.</w:t>
      </w:r>
    </w:p>
    <w:p w:rsidR="00727858" w:rsidRDefault="00727858">
      <w:pPr>
        <w:pStyle w:val="Body"/>
        <w:rPr>
          <w:lang w:eastAsia="ja-JP"/>
        </w:rPr>
      </w:pPr>
    </w:p>
    <w:p w:rsidR="00727858" w:rsidRDefault="000B6CF8">
      <w:pPr>
        <w:rPr>
          <w:lang w:eastAsia="ja-JP"/>
        </w:rPr>
      </w:pPr>
      <w:r>
        <w:rPr>
          <w:noProof/>
          <w:lang w:val="de-DE" w:eastAsia="de-DE"/>
        </w:rPr>
        <w:drawing>
          <wp:inline distT="0" distB="0" distL="0" distR="0">
            <wp:extent cx="5732145" cy="250143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2145" cy="2501432"/>
                    </a:xfrm>
                    <a:prstGeom prst="rect">
                      <a:avLst/>
                    </a:prstGeom>
                    <a:noFill/>
                    <a:ln>
                      <a:noFill/>
                    </a:ln>
                  </pic:spPr>
                </pic:pic>
              </a:graphicData>
            </a:graphic>
          </wp:inline>
        </w:drawing>
      </w:r>
      <w:r>
        <w:rPr>
          <w:lang w:eastAsia="ja-JP"/>
        </w:rPr>
        <w:br w:type="page"/>
      </w:r>
    </w:p>
    <w:p w:rsidR="00727858" w:rsidRDefault="00727858">
      <w:pPr>
        <w:rPr>
          <w:snapToGrid w:val="0"/>
          <w:lang w:eastAsia="ja-JP"/>
        </w:rPr>
      </w:pPr>
    </w:p>
    <w:p w:rsidR="00727858" w:rsidRDefault="000B6CF8">
      <w:pPr>
        <w:pStyle w:val="Heading2"/>
        <w:rPr>
          <w:lang w:eastAsia="ja-JP"/>
        </w:rPr>
      </w:pPr>
      <w:bookmarkStart w:id="47" w:name="_Toc473118003"/>
      <w:r>
        <w:rPr>
          <w:lang w:eastAsia="ja-JP"/>
        </w:rPr>
        <w:t>Set Navigation System</w:t>
      </w:r>
      <w:bookmarkEnd w:id="47"/>
    </w:p>
    <w:p w:rsidR="00727858" w:rsidRDefault="000B6CF8">
      <w:pPr>
        <w:pStyle w:val="Heading3"/>
        <w:rPr>
          <w:lang w:eastAsia="ja-JP"/>
        </w:rPr>
      </w:pPr>
      <w:bookmarkStart w:id="48" w:name="_Toc473118004"/>
      <w:r>
        <w:rPr>
          <w:lang w:eastAsia="ja-JP"/>
        </w:rPr>
        <w:t>Navigation Application sets navigation system</w:t>
      </w:r>
      <w:bookmarkEnd w:id="48"/>
    </w:p>
    <w:p w:rsidR="00727858" w:rsidRDefault="000B6CF8">
      <w:pPr>
        <w:pStyle w:val="Body"/>
        <w:rPr>
          <w:lang w:eastAsia="ja-JP"/>
        </w:rPr>
      </w:pPr>
      <w:r>
        <w:rPr>
          <w:lang w:eastAsia="ja-JP"/>
        </w:rPr>
        <w:t>The following sequence diagram describes how a client application can set the satellite system.</w:t>
      </w:r>
    </w:p>
    <w:p w:rsidR="00727858" w:rsidRDefault="00727858">
      <w:pPr>
        <w:pStyle w:val="Body"/>
        <w:rPr>
          <w:lang w:eastAsia="ja-JP"/>
        </w:rPr>
      </w:pPr>
    </w:p>
    <w:p w:rsidR="00727858" w:rsidRDefault="000B6CF8">
      <w:pPr>
        <w:pStyle w:val="Body"/>
        <w:rPr>
          <w:lang w:eastAsia="ja-JP"/>
        </w:rPr>
      </w:pPr>
      <w:r>
        <w:rPr>
          <w:noProof/>
          <w:lang w:val="de-DE" w:eastAsia="de-DE"/>
        </w:rPr>
        <w:drawing>
          <wp:inline distT="0" distB="0" distL="0" distR="0">
            <wp:extent cx="5732145" cy="1984774"/>
            <wp:effectExtent l="0" t="0" r="190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2145" cy="1984774"/>
                    </a:xfrm>
                    <a:prstGeom prst="rect">
                      <a:avLst/>
                    </a:prstGeom>
                    <a:noFill/>
                    <a:ln>
                      <a:noFill/>
                    </a:ln>
                  </pic:spPr>
                </pic:pic>
              </a:graphicData>
            </a:graphic>
          </wp:inline>
        </w:drawing>
      </w:r>
    </w:p>
    <w:p w:rsidR="00727858" w:rsidRDefault="000B6CF8">
      <w:pPr>
        <w:pStyle w:val="Heading1"/>
      </w:pPr>
      <w:bookmarkStart w:id="49" w:name="_Toc473118005"/>
      <w:r>
        <w:lastRenderedPageBreak/>
        <w:t>Implementation</w:t>
      </w:r>
      <w:bookmarkEnd w:id="49"/>
    </w:p>
    <w:p w:rsidR="00727858" w:rsidRDefault="00727858">
      <w:pPr>
        <w:pStyle w:val="Body"/>
        <w:rPr>
          <w:lang w:eastAsia="ja-JP"/>
        </w:rPr>
      </w:pPr>
    </w:p>
    <w:p w:rsidR="00727858" w:rsidRDefault="000B6CF8">
      <w:pPr>
        <w:pStyle w:val="Heading2"/>
        <w:rPr>
          <w:lang w:eastAsia="ja-JP"/>
        </w:rPr>
      </w:pPr>
      <w:bookmarkStart w:id="50" w:name="_Toc473118006"/>
      <w:r>
        <w:rPr>
          <w:lang w:eastAsia="ja-JP"/>
        </w:rPr>
        <w:t>Available Implementation details</w:t>
      </w:r>
      <w:bookmarkEnd w:id="50"/>
    </w:p>
    <w:p w:rsidR="008143B5" w:rsidRDefault="000B6CF8">
      <w:pPr>
        <w:pStyle w:val="Body"/>
      </w:pPr>
      <w:r>
        <w:rPr>
          <w:lang w:eastAsia="ja-JP"/>
        </w:rPr>
        <w:t>A Proof of concept (</w:t>
      </w:r>
      <w:proofErr w:type="spellStart"/>
      <w:r>
        <w:rPr>
          <w:lang w:eastAsia="ja-JP"/>
        </w:rPr>
        <w:t>PoC</w:t>
      </w:r>
      <w:proofErr w:type="spellEnd"/>
      <w:r>
        <w:rPr>
          <w:lang w:eastAsia="ja-JP"/>
        </w:rPr>
        <w:t xml:space="preserve">) of the </w:t>
      </w:r>
      <w:proofErr w:type="spellStart"/>
      <w:r>
        <w:rPr>
          <w:lang w:eastAsia="ja-JP"/>
        </w:rPr>
        <w:t>EnhancedPositionServiceis</w:t>
      </w:r>
      <w:proofErr w:type="spellEnd"/>
      <w:r>
        <w:rPr>
          <w:lang w:eastAsia="ja-JP"/>
        </w:rPr>
        <w:t xml:space="preserve"> is available at: </w:t>
      </w:r>
      <w:hyperlink r:id="rId31" w:history="1">
        <w:r w:rsidR="008143B5" w:rsidRPr="00EB5FFF">
          <w:rPr>
            <w:rStyle w:val="Hyperlink"/>
          </w:rPr>
          <w:t>https://github.com/GENIVI/positioning</w:t>
        </w:r>
      </w:hyperlink>
    </w:p>
    <w:p w:rsidR="00727858" w:rsidRDefault="000B6CF8">
      <w:pPr>
        <w:pStyle w:val="Heading2"/>
        <w:rPr>
          <w:lang w:eastAsia="ja-JP"/>
        </w:rPr>
      </w:pPr>
      <w:bookmarkStart w:id="51" w:name="_Toc473118007"/>
      <w:r>
        <w:rPr>
          <w:lang w:eastAsia="ja-JP"/>
        </w:rPr>
        <w:t>Usage examples</w:t>
      </w:r>
      <w:bookmarkEnd w:id="51"/>
    </w:p>
    <w:p w:rsidR="002042B1" w:rsidRDefault="000B6CF8">
      <w:pPr>
        <w:pStyle w:val="Body"/>
        <w:rPr>
          <w:lang w:eastAsia="ja-JP"/>
        </w:rPr>
      </w:pPr>
      <w:r>
        <w:rPr>
          <w:lang w:eastAsia="ja-JP"/>
        </w:rPr>
        <w:t>Please see</w:t>
      </w:r>
      <w:r w:rsidR="002042B1">
        <w:rPr>
          <w:lang w:eastAsia="ja-JP"/>
        </w:rPr>
        <w:t xml:space="preserve"> the examples contained in in the folder</w:t>
      </w:r>
      <w:r>
        <w:rPr>
          <w:lang w:eastAsia="ja-JP"/>
        </w:rPr>
        <w:t xml:space="preserve">: </w:t>
      </w:r>
      <w:r w:rsidR="002042B1">
        <w:rPr>
          <w:lang w:eastAsia="ja-JP"/>
        </w:rPr>
        <w:br/>
      </w:r>
      <w:r w:rsidR="008143B5" w:rsidRPr="008143B5">
        <w:rPr>
          <w:i/>
        </w:rPr>
        <w:t>enhanced-position-service/franca/test/test-scripts</w:t>
      </w:r>
    </w:p>
    <w:p w:rsidR="00727858" w:rsidRDefault="000B6CF8">
      <w:pPr>
        <w:pStyle w:val="Heading2"/>
      </w:pPr>
      <w:bookmarkStart w:id="52" w:name="_Toc473118008"/>
      <w:r>
        <w:t>Test Plan</w:t>
      </w:r>
      <w:bookmarkEnd w:id="52"/>
    </w:p>
    <w:p w:rsidR="00727858" w:rsidRDefault="000B6CF8">
      <w:pPr>
        <w:pStyle w:val="Body"/>
      </w:pPr>
      <w:r>
        <w:t xml:space="preserve">Please see: </w:t>
      </w:r>
      <w:r w:rsidR="002042B1" w:rsidRPr="002042B1">
        <w:rPr>
          <w:i/>
        </w:rPr>
        <w:t>positioning/enhanced-position-servi</w:t>
      </w:r>
      <w:r w:rsidR="002042B1">
        <w:rPr>
          <w:i/>
        </w:rPr>
        <w:t>c</w:t>
      </w:r>
      <w:r w:rsidR="002042B1" w:rsidRPr="002042B1">
        <w:rPr>
          <w:i/>
        </w:rPr>
        <w:t>e/</w:t>
      </w:r>
      <w:r w:rsidR="008143B5">
        <w:rPr>
          <w:i/>
        </w:rPr>
        <w:t>franca</w:t>
      </w:r>
      <w:r w:rsidR="002042B1" w:rsidRPr="002042B1">
        <w:rPr>
          <w:i/>
        </w:rPr>
        <w:t>/doc/testplan.txt</w:t>
      </w:r>
    </w:p>
    <w:p w:rsidR="00727858" w:rsidRDefault="000B6CF8">
      <w:pPr>
        <w:pStyle w:val="Heading1"/>
      </w:pPr>
      <w:bookmarkStart w:id="53" w:name="_Toc473118009"/>
      <w:r>
        <w:lastRenderedPageBreak/>
        <w:t>Interfaces</w:t>
      </w:r>
      <w:bookmarkEnd w:id="53"/>
    </w:p>
    <w:p w:rsidR="00727858" w:rsidRDefault="00727858">
      <w:pPr>
        <w:pStyle w:val="Body"/>
        <w:rPr>
          <w:lang w:eastAsia="ja-JP"/>
        </w:rPr>
      </w:pPr>
    </w:p>
    <w:p w:rsidR="00727858" w:rsidRDefault="000B6CF8">
      <w:pPr>
        <w:pStyle w:val="Body"/>
        <w:rPr>
          <w:lang w:eastAsia="ja-JP"/>
        </w:rPr>
      </w:pPr>
      <w:r>
        <w:rPr>
          <w:lang w:eastAsia="ja-JP"/>
        </w:rPr>
        <w:t xml:space="preserve">The following pages describe the interfaces of the </w:t>
      </w:r>
      <w:proofErr w:type="spellStart"/>
      <w:r>
        <w:rPr>
          <w:lang w:eastAsia="ja-JP"/>
        </w:rPr>
        <w:t>EnhancedPositionService</w:t>
      </w:r>
      <w:proofErr w:type="spellEnd"/>
      <w:r>
        <w:rPr>
          <w:lang w:eastAsia="ja-JP"/>
        </w:rPr>
        <w:t>.</w:t>
      </w:r>
    </w:p>
    <w:p w:rsidR="00727858" w:rsidRDefault="00727858"/>
    <w:p w:rsidR="00727858" w:rsidRDefault="00727858"/>
    <w:p w:rsidR="00727858" w:rsidRDefault="000B6CF8">
      <w:pPr>
        <w:pStyle w:val="Heading2"/>
      </w:pPr>
      <w:bookmarkStart w:id="54" w:name="_Toc318106312"/>
      <w:bookmarkStart w:id="55" w:name="_Toc391907792"/>
      <w:bookmarkStart w:id="56" w:name="_Toc473118010"/>
      <w:proofErr w:type="spellStart"/>
      <w:r>
        <w:t>Git</w:t>
      </w:r>
      <w:proofErr w:type="spellEnd"/>
      <w:r>
        <w:t xml:space="preserve"> Repository</w:t>
      </w:r>
      <w:bookmarkEnd w:id="54"/>
      <w:bookmarkEnd w:id="55"/>
      <w:bookmarkEnd w:id="56"/>
    </w:p>
    <w:p w:rsidR="00727858" w:rsidRDefault="000B6CF8">
      <w:r>
        <w:t xml:space="preserve">The </w:t>
      </w:r>
      <w:proofErr w:type="spellStart"/>
      <w:r>
        <w:t>EnhancedPositionService</w:t>
      </w:r>
      <w:proofErr w:type="spellEnd"/>
      <w:r>
        <w:t xml:space="preserve"> interfaces can be found in the </w:t>
      </w:r>
      <w:r w:rsidR="002042B1">
        <w:t>folder</w:t>
      </w:r>
      <w:r>
        <w:t>:</w:t>
      </w:r>
    </w:p>
    <w:p w:rsidR="002042B1" w:rsidRPr="002042B1" w:rsidRDefault="002042B1">
      <w:pPr>
        <w:rPr>
          <w:i/>
        </w:rPr>
      </w:pPr>
      <w:proofErr w:type="gramStart"/>
      <w:r w:rsidRPr="002042B1">
        <w:rPr>
          <w:i/>
        </w:rPr>
        <w:t>positioning/enhanced-position-servi</w:t>
      </w:r>
      <w:r>
        <w:rPr>
          <w:i/>
        </w:rPr>
        <w:t>c</w:t>
      </w:r>
      <w:r w:rsidRPr="002042B1">
        <w:rPr>
          <w:i/>
        </w:rPr>
        <w:t>e/</w:t>
      </w:r>
      <w:r w:rsidR="008143B5">
        <w:rPr>
          <w:i/>
        </w:rPr>
        <w:t>franca</w:t>
      </w:r>
      <w:r w:rsidRPr="002042B1">
        <w:rPr>
          <w:i/>
        </w:rPr>
        <w:t>/</w:t>
      </w:r>
      <w:proofErr w:type="spellStart"/>
      <w:r w:rsidRPr="002042B1">
        <w:rPr>
          <w:i/>
        </w:rPr>
        <w:t>api</w:t>
      </w:r>
      <w:proofErr w:type="spellEnd"/>
      <w:proofErr w:type="gramEnd"/>
      <w:r w:rsidRPr="002042B1">
        <w:rPr>
          <w:i/>
        </w:rPr>
        <w:t>/</w:t>
      </w:r>
    </w:p>
    <w:p w:rsidR="002042B1" w:rsidRDefault="002042B1"/>
    <w:sectPr w:rsidR="002042B1">
      <w:footerReference w:type="even" r:id="rId32"/>
      <w:headerReference w:type="first" r:id="rId33"/>
      <w:footerReference w:type="first" r:id="rId34"/>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976" w:rsidRDefault="00914976">
      <w:r>
        <w:separator/>
      </w:r>
    </w:p>
  </w:endnote>
  <w:endnote w:type="continuationSeparator" w:id="0">
    <w:p w:rsidR="00914976" w:rsidRDefault="00914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D509A0">
      <w:trPr>
        <w:jc w:val="center"/>
      </w:trPr>
      <w:tc>
        <w:tcPr>
          <w:tcW w:w="1077" w:type="dxa"/>
        </w:tcPr>
        <w:p w:rsidR="00D509A0" w:rsidRDefault="00D509A0">
          <w:pPr>
            <w:pStyle w:val="TitlePageText"/>
            <w:spacing w:after="0"/>
            <w:jc w:val="both"/>
          </w:pPr>
          <w:r>
            <w:t xml:space="preserve">Page </w:t>
          </w:r>
          <w:r>
            <w:fldChar w:fldCharType="begin"/>
          </w:r>
          <w:r>
            <w:instrText xml:space="preserve"> PAGE </w:instrText>
          </w:r>
          <w:r>
            <w:fldChar w:fldCharType="separate"/>
          </w:r>
          <w:r>
            <w:rPr>
              <w:noProof/>
            </w:rPr>
            <w:t>2</w:t>
          </w:r>
          <w:r>
            <w:rPr>
              <w:noProof/>
            </w:rPr>
            <w:fldChar w:fldCharType="end"/>
          </w:r>
        </w:p>
      </w:tc>
      <w:tc>
        <w:tcPr>
          <w:tcW w:w="6544" w:type="dxa"/>
        </w:tcPr>
        <w:p w:rsidR="00D509A0" w:rsidRDefault="00D509A0">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A9584E">
            <w:rPr>
              <w:noProof/>
            </w:rPr>
            <w:t>2017</w:t>
          </w:r>
          <w:r>
            <w:rPr>
              <w:noProof/>
            </w:rPr>
            <w:fldChar w:fldCharType="end"/>
          </w:r>
          <w:r>
            <w:t>, The GENIVI Alliance. All rights reserved.</w:t>
          </w:r>
        </w:p>
        <w:p w:rsidR="00D509A0" w:rsidRDefault="00D509A0">
          <w:pPr>
            <w:pStyle w:val="TitlePageText"/>
            <w:spacing w:after="0"/>
            <w:jc w:val="center"/>
          </w:pPr>
          <w:fldSimple w:instr=" DOCPROPERTY &quot;GENIVI-FooterDesignation&quot; \* MERGEFORMAT ">
            <w:r w:rsidR="00A9584E">
              <w:t>For GENIVI Members only.</w:t>
            </w:r>
          </w:fldSimple>
        </w:p>
      </w:tc>
      <w:tc>
        <w:tcPr>
          <w:tcW w:w="1235" w:type="dxa"/>
        </w:tcPr>
        <w:p w:rsidR="00D509A0" w:rsidRDefault="00D509A0">
          <w:pPr>
            <w:pStyle w:val="TitlePageText"/>
            <w:spacing w:after="0"/>
            <w:jc w:val="right"/>
          </w:pPr>
        </w:p>
      </w:tc>
    </w:tr>
  </w:tbl>
  <w:p w:rsidR="00D509A0" w:rsidRDefault="00D509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9A0" w:rsidRDefault="00D509A0">
    <w:pPr>
      <w:pStyle w:val="Copyright"/>
      <w:pBdr>
        <w:top w:val="single" w:sz="4" w:space="1" w:color="auto"/>
      </w:pBdr>
      <w:rPr>
        <w:lang w:val="it-IT"/>
      </w:rPr>
    </w:pPr>
    <w:r>
      <w:fldChar w:fldCharType="begin"/>
    </w:r>
    <w:r>
      <w:rPr>
        <w:lang w:val="it-IT"/>
      </w:rPr>
      <w:instrText xml:space="preserve"> IF </w:instrText>
    </w:r>
    <w:r>
      <w:fldChar w:fldCharType="begin"/>
    </w:r>
    <w:r>
      <w:rPr>
        <w:lang w:val="it-IT"/>
      </w:rPr>
      <w:instrText xml:space="preserve"> DOCPROPERTY "GENIVI-Public" </w:instrText>
    </w:r>
    <w:r>
      <w:fldChar w:fldCharType="separate"/>
    </w:r>
    <w:r w:rsidR="00A9584E">
      <w:rPr>
        <w:lang w:val="it-IT"/>
      </w:rPr>
      <w:instrText>Y</w:instrText>
    </w:r>
    <w:r>
      <w:fldChar w:fldCharType="end"/>
    </w:r>
    <w:r>
      <w:rPr>
        <w:lang w:val="it-IT"/>
      </w:rPr>
      <w:instrText xml:space="preserve"> = Y "" "Copyright © </w:instrText>
    </w:r>
    <w:r>
      <w:fldChar w:fldCharType="begin"/>
    </w:r>
    <w:r w:rsidRPr="00185BA4">
      <w:rPr>
        <w:lang w:val="it-IT"/>
      </w:rPr>
      <w:instrText xml:space="preserve"> DOCPROPERTY "GENIVI-CopyrightYear" \* MERGEFORMAT </w:instrText>
    </w:r>
    <w:r>
      <w:fldChar w:fldCharType="separate"/>
    </w:r>
    <w:r>
      <w:rPr>
        <w:lang w:val="it-IT"/>
      </w:rPr>
      <w:instrText>2013</w:instrText>
    </w:r>
    <w:r>
      <w:rPr>
        <w:lang w:val="it-IT"/>
      </w:rPr>
      <w:fldChar w:fldCharType="end"/>
    </w:r>
    <w:r>
      <w:rPr>
        <w:lang w:val="it-IT"/>
      </w:rPr>
      <w:instrText xml:space="preserve"> by the " \* MERGEFORMAT </w:instrText>
    </w:r>
    <w:r>
      <w:fldChar w:fldCharType="end"/>
    </w:r>
    <w:r>
      <w:rPr>
        <w:lang w:val="it-IT"/>
      </w:rPr>
      <w:t xml:space="preserve">GENIVI </w:t>
    </w:r>
    <w:proofErr w:type="spellStart"/>
    <w:r>
      <w:rPr>
        <w:lang w:val="it-IT"/>
      </w:rPr>
      <w:t>Alliance</w:t>
    </w:r>
    <w:proofErr w:type="spellEnd"/>
    <w:r>
      <w:rPr>
        <w:lang w:val="it-IT"/>
      </w:rPr>
      <w:t xml:space="preserve">. </w:t>
    </w:r>
  </w:p>
  <w:p w:rsidR="00D509A0" w:rsidRDefault="00D509A0">
    <w:pPr>
      <w:pStyle w:val="Copyright"/>
      <w:pBdr>
        <w:top w:val="none" w:sz="0" w:space="0" w:color="auto"/>
      </w:pBdr>
      <w:rPr>
        <w:lang w:val="it-IT"/>
      </w:rPr>
    </w:pPr>
    <w:r>
      <w:rPr>
        <w:lang w:val="it-IT"/>
      </w:rPr>
      <w:t>2400 Camino Ramon, Suite 375, San Ramon, CA  94583, USA</w:t>
    </w:r>
  </w:p>
  <w:p w:rsidR="00D509A0" w:rsidRDefault="00D509A0">
    <w:pPr>
      <w:pStyle w:val="Copyright"/>
      <w:pBdr>
        <w:top w:val="none" w:sz="0" w:space="0" w:color="auto"/>
      </w:pBdr>
    </w:pPr>
    <w:r>
      <w:t>http://www.genivi.org</w:t>
    </w:r>
    <w:r>
      <w:fldChar w:fldCharType="begin"/>
    </w:r>
    <w:r>
      <w:instrText xml:space="preserve"> IF </w:instrText>
    </w:r>
    <w:fldSimple w:instr=" DOCPROPERTY &quot;GENIVI-Public&quot; ">
      <w:r w:rsidR="00A9584E">
        <w:instrText>Y</w:instrText>
      </w:r>
    </w:fldSimple>
    <w:r>
      <w:instrText xml:space="preserve"> = Y "" "</w:instrText>
    </w:r>
  </w:p>
  <w:p w:rsidR="00D509A0" w:rsidRDefault="00D509A0">
    <w:pPr>
      <w:pStyle w:val="Copyright"/>
      <w:pBdr>
        <w:top w:val="none" w:sz="0" w:space="0" w:color="auto"/>
      </w:pBdr>
    </w:pPr>
    <w:r>
      <w:instrText>All rights reserved.</w:instrText>
    </w:r>
  </w:p>
  <w:p w:rsidR="00D509A0" w:rsidRDefault="00D509A0">
    <w:pPr>
      <w:pStyle w:val="Copyright"/>
      <w:pBdr>
        <w:top w:val="none" w:sz="0" w:space="0" w:color="auto"/>
      </w:pBdr>
    </w:pPr>
  </w:p>
  <w:p w:rsidR="00D509A0" w:rsidRDefault="00D509A0">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9A0" w:rsidRDefault="00D509A0">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w:t>
    </w:r>
    <w:r>
      <w:fldChar w:fldCharType="begin"/>
    </w:r>
    <w:r>
      <w:instrText xml:space="preserve"> DATE \@ "yyyy" \* MERGEFORMAT </w:instrText>
    </w:r>
    <w:r>
      <w:fldChar w:fldCharType="separate"/>
    </w:r>
    <w:r w:rsidR="00A9584E">
      <w:rPr>
        <w:noProof/>
      </w:rPr>
      <w:t>2017</w:t>
    </w:r>
    <w:r>
      <w:rPr>
        <w:noProof/>
      </w:rPr>
      <w:fldChar w:fldCharType="end"/>
    </w:r>
    <w:r>
      <w:t xml:space="preserve"> by the GENIVI Alliance. </w:t>
    </w:r>
  </w:p>
  <w:p w:rsidR="00D509A0" w:rsidRDefault="00D509A0">
    <w:pPr>
      <w:pStyle w:val="Copyright"/>
      <w:rPr>
        <w:lang w:val="it-IT"/>
      </w:rPr>
    </w:pPr>
    <w:r>
      <w:rPr>
        <w:lang w:val="it-IT"/>
      </w:rPr>
      <w:t>2400 Camino Ramon, Suite 375, San Ramon, CA 94583, USA</w:t>
    </w:r>
  </w:p>
  <w:p w:rsidR="00D509A0" w:rsidRDefault="00D509A0">
    <w:pPr>
      <w:pStyle w:val="Copyright"/>
    </w:pPr>
    <w:r>
      <w:t>http://www.genivi.org</w:t>
    </w:r>
  </w:p>
  <w:p w:rsidR="00D509A0" w:rsidRDefault="00D509A0">
    <w:pPr>
      <w:pStyle w:val="Copyright"/>
    </w:pPr>
    <w:r>
      <w:t>All rights reserved.</w:t>
    </w:r>
  </w:p>
  <w:p w:rsidR="00D509A0" w:rsidRDefault="00D509A0">
    <w:pPr>
      <w:pStyle w:val="Copyright"/>
    </w:pPr>
  </w:p>
  <w:p w:rsidR="00D509A0" w:rsidRDefault="00D509A0">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D509A0">
      <w:trPr>
        <w:jc w:val="center"/>
      </w:trPr>
      <w:tc>
        <w:tcPr>
          <w:tcW w:w="471" w:type="pct"/>
        </w:tcPr>
        <w:p w:rsidR="00D509A0" w:rsidRDefault="00D509A0">
          <w:pPr>
            <w:pStyle w:val="Footer"/>
          </w:pPr>
        </w:p>
      </w:tc>
      <w:tc>
        <w:tcPr>
          <w:tcW w:w="4083" w:type="pct"/>
        </w:tcPr>
        <w:p w:rsidR="00D509A0" w:rsidRDefault="00D509A0">
          <w:pPr>
            <w:pStyle w:val="Footer"/>
            <w:jc w:val="center"/>
          </w:pPr>
          <w:r>
            <w:fldChar w:fldCharType="begin"/>
          </w:r>
          <w:r>
            <w:instrText xml:space="preserve"> IF </w:instrText>
          </w:r>
          <w:fldSimple w:instr=" DOCPROPERTY &quot;GENIVI-Public&quot; ">
            <w:r w:rsidR="00A9584E">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r w:rsidR="00D65FA5">
            <w:rPr>
              <w:noProof/>
            </w:rPr>
            <w:t>GENIVI Alliance.</w:t>
          </w:r>
          <w:r>
            <w:fldChar w:fldCharType="end"/>
          </w:r>
        </w:p>
        <w:p w:rsidR="00D509A0" w:rsidRDefault="00D509A0">
          <w:pPr>
            <w:pStyle w:val="Footer"/>
            <w:jc w:val="center"/>
          </w:pPr>
          <w:r>
            <w:fldChar w:fldCharType="begin"/>
          </w:r>
          <w:r>
            <w:instrText xml:space="preserve"> IF </w:instrText>
          </w:r>
          <w:fldSimple w:instr=" DOCPROPERTY &quot;GENIVI-Public&quot; ">
            <w:r w:rsidR="00A9584E">
              <w:instrText>Y</w:instrText>
            </w:r>
          </w:fldSimple>
          <w:r>
            <w:instrText xml:space="preserve"> = Y "</w:instrText>
          </w:r>
          <w:fldSimple w:instr=" DOCPROPERTY &quot;GENIVI-DocLicense&quot; \* MERGEFORMAT ">
            <w:r w:rsidR="00A9584E" w:rsidRPr="00A9584E">
              <w:rPr>
                <w:bCs/>
              </w:rPr>
              <w:instrText>This work is licensed under a</w:instrText>
            </w:r>
            <w:r w:rsidR="00A9584E">
              <w:instrText xml:space="preserve"> Creative Commons Attribution-ShareAlike 4.0 International License.</w:instrText>
            </w:r>
          </w:fldSimple>
          <w:r>
            <w:instrText>" "</w:instrText>
          </w:r>
          <w:fldSimple w:instr=" DOCPROPERTY &quot;GENIVI-FooterDesignation&quot; \* MERGEFORMAT ">
            <w:r>
              <w:instrText>For GENIVI Members only.</w:instrText>
            </w:r>
          </w:fldSimple>
          <w:r>
            <w:instrText xml:space="preserve">" \* MERGEFORMAT </w:instrText>
          </w:r>
          <w:r>
            <w:fldChar w:fldCharType="separate"/>
          </w:r>
          <w:r w:rsidR="00D65FA5" w:rsidRPr="00D65FA5">
            <w:rPr>
              <w:noProof/>
            </w:rPr>
            <w:t xml:space="preserve">This work is licensed </w:t>
          </w:r>
          <w:r w:rsidR="00D65FA5" w:rsidRPr="00A9584E">
            <w:rPr>
              <w:bCs/>
              <w:noProof/>
            </w:rPr>
            <w:t>under a</w:t>
          </w:r>
          <w:r w:rsidR="00D65FA5">
            <w:rPr>
              <w:noProof/>
            </w:rPr>
            <w:t xml:space="preserve"> Creative Commons Attribution-ShareAlike 4.0 International License.</w:t>
          </w:r>
          <w:r>
            <w:fldChar w:fldCharType="end"/>
          </w:r>
        </w:p>
      </w:tc>
      <w:tc>
        <w:tcPr>
          <w:tcW w:w="446" w:type="pct"/>
        </w:tcPr>
        <w:p w:rsidR="00D509A0" w:rsidRDefault="00D509A0">
          <w:pPr>
            <w:pStyle w:val="Footer"/>
            <w:jc w:val="right"/>
          </w:pPr>
          <w:r>
            <w:t xml:space="preserve">Page </w:t>
          </w:r>
          <w:r>
            <w:fldChar w:fldCharType="begin"/>
          </w:r>
          <w:r>
            <w:instrText xml:space="preserve"> PAGE </w:instrText>
          </w:r>
          <w:r>
            <w:fldChar w:fldCharType="separate"/>
          </w:r>
          <w:r w:rsidR="00D65FA5">
            <w:rPr>
              <w:noProof/>
            </w:rPr>
            <w:t>iii</w:t>
          </w:r>
          <w:r>
            <w:rPr>
              <w:noProof/>
            </w:rPr>
            <w:fldChar w:fldCharType="end"/>
          </w:r>
        </w:p>
      </w:tc>
    </w:tr>
  </w:tbl>
  <w:p w:rsidR="00D509A0" w:rsidRDefault="00D509A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D509A0">
      <w:trPr>
        <w:jc w:val="center"/>
      </w:trPr>
      <w:tc>
        <w:tcPr>
          <w:tcW w:w="1077" w:type="dxa"/>
        </w:tcPr>
        <w:p w:rsidR="00D509A0" w:rsidRDefault="00D509A0">
          <w:pPr>
            <w:pStyle w:val="TitlePageText"/>
            <w:spacing w:after="0"/>
            <w:jc w:val="both"/>
          </w:pPr>
          <w:r>
            <w:t xml:space="preserve">Page </w:t>
          </w:r>
          <w:r>
            <w:fldChar w:fldCharType="begin"/>
          </w:r>
          <w:r>
            <w:instrText xml:space="preserve"> PAGE </w:instrText>
          </w:r>
          <w:r>
            <w:fldChar w:fldCharType="separate"/>
          </w:r>
          <w:r>
            <w:rPr>
              <w:noProof/>
            </w:rPr>
            <w:t>10</w:t>
          </w:r>
          <w:r>
            <w:rPr>
              <w:noProof/>
            </w:rPr>
            <w:fldChar w:fldCharType="end"/>
          </w:r>
        </w:p>
      </w:tc>
      <w:tc>
        <w:tcPr>
          <w:tcW w:w="6544" w:type="dxa"/>
        </w:tcPr>
        <w:p w:rsidR="00D509A0" w:rsidRDefault="00D509A0">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sidR="00A9584E">
            <w:rPr>
              <w:noProof/>
            </w:rPr>
            <w:t>2017</w:t>
          </w:r>
          <w:r>
            <w:rPr>
              <w:noProof/>
            </w:rPr>
            <w:fldChar w:fldCharType="end"/>
          </w:r>
          <w:r>
            <w:t>, The GENIVI Alliance. All rights reserved.</w:t>
          </w:r>
        </w:p>
        <w:p w:rsidR="00D509A0" w:rsidRDefault="00D509A0">
          <w:pPr>
            <w:pStyle w:val="TitlePageText"/>
            <w:spacing w:after="0"/>
            <w:jc w:val="center"/>
          </w:pPr>
          <w:fldSimple w:instr=" DOCPROPERTY &quot;GENIVI-FooterDesignation&quot; \* MERGEFORMAT ">
            <w:r w:rsidR="00A9584E">
              <w:t>For GENIVI Members only.</w:t>
            </w:r>
          </w:fldSimple>
        </w:p>
      </w:tc>
      <w:tc>
        <w:tcPr>
          <w:tcW w:w="1235" w:type="dxa"/>
        </w:tcPr>
        <w:p w:rsidR="00D509A0" w:rsidRDefault="00D509A0">
          <w:pPr>
            <w:pStyle w:val="TitlePageText"/>
            <w:spacing w:after="0"/>
            <w:jc w:val="right"/>
          </w:pPr>
        </w:p>
      </w:tc>
    </w:tr>
  </w:tbl>
  <w:p w:rsidR="00D509A0" w:rsidRDefault="00D509A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9A0" w:rsidRDefault="00D509A0">
    <w:pPr>
      <w:pStyle w:val="Copyright"/>
    </w:pPr>
    <w:r>
      <w:t xml:space="preserve">Copyright </w:t>
    </w:r>
    <w:r>
      <w:fldChar w:fldCharType="begin"/>
    </w:r>
    <w:r>
      <w:instrText>symbol 227 \f "Symbol" \s 8</w:instrText>
    </w:r>
    <w:r>
      <w:fldChar w:fldCharType="separate"/>
    </w:r>
    <w:r>
      <w:rPr>
        <w:rFonts w:ascii="Symbol" w:hAnsi="Symbol"/>
      </w:rPr>
      <w:t>„</w:t>
    </w:r>
    <w:r>
      <w:rPr>
        <w:rFonts w:ascii="Symbol" w:hAnsi="Symbol"/>
      </w:rPr>
      <w:fldChar w:fldCharType="end"/>
    </w:r>
    <w:r>
      <w:t xml:space="preserve"> 1996-</w:t>
    </w:r>
    <w:r>
      <w:fldChar w:fldCharType="begin"/>
    </w:r>
    <w:r>
      <w:instrText xml:space="preserve"> DATE \@ "yyyy" \* MERGEFORMAT </w:instrText>
    </w:r>
    <w:r>
      <w:fldChar w:fldCharType="separate"/>
    </w:r>
    <w:r w:rsidR="00A9584E">
      <w:rPr>
        <w:noProof/>
      </w:rPr>
      <w:t>2017</w:t>
    </w:r>
    <w:r>
      <w:rPr>
        <w:noProof/>
      </w:rPr>
      <w:fldChar w:fldCharType="end"/>
    </w:r>
    <w:r>
      <w:t xml:space="preserve"> by the GENIVI Alliance. </w:t>
    </w:r>
  </w:p>
  <w:p w:rsidR="00D509A0" w:rsidRDefault="00D509A0">
    <w:pPr>
      <w:pStyle w:val="Copyright"/>
      <w:rPr>
        <w:lang w:val="it-IT"/>
      </w:rPr>
    </w:pPr>
    <w:r>
      <w:rPr>
        <w:lang w:val="it-IT"/>
      </w:rPr>
      <w:t>2400 Camino Ramon, Suite 375, San Ramon, CA 94583, USA</w:t>
    </w:r>
  </w:p>
  <w:p w:rsidR="00D509A0" w:rsidRDefault="00D509A0">
    <w:pPr>
      <w:pStyle w:val="Copyright"/>
    </w:pPr>
    <w:r>
      <w:t>http://www.GENIVI.org</w:t>
    </w:r>
  </w:p>
  <w:p w:rsidR="00D509A0" w:rsidRDefault="00D509A0">
    <w:pPr>
      <w:pStyle w:val="Copyright"/>
    </w:pPr>
    <w:r>
      <w:t>All rights reserved.</w:t>
    </w:r>
  </w:p>
  <w:p w:rsidR="00D509A0" w:rsidRDefault="00D509A0">
    <w:pPr>
      <w:pStyle w:val="Copyright"/>
    </w:pPr>
  </w:p>
  <w:p w:rsidR="00D509A0" w:rsidRDefault="00D509A0">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976" w:rsidRDefault="00914976">
      <w:r>
        <w:separator/>
      </w:r>
    </w:p>
  </w:footnote>
  <w:footnote w:type="continuationSeparator" w:id="0">
    <w:p w:rsidR="00914976" w:rsidRDefault="00914976">
      <w:r>
        <w:continuationSeparator/>
      </w:r>
    </w:p>
  </w:footnote>
  <w:footnote w:type="continuationNotice" w:id="1">
    <w:p w:rsidR="00914976" w:rsidRDefault="009149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D509A0">
      <w:trPr>
        <w:trHeight w:val="90"/>
      </w:trPr>
      <w:tc>
        <w:tcPr>
          <w:tcW w:w="4435" w:type="dxa"/>
        </w:tcPr>
        <w:p w:rsidR="00D509A0" w:rsidRDefault="00D509A0">
          <w:pPr>
            <w:pStyle w:val="Header"/>
            <w:pBdr>
              <w:bottom w:val="none" w:sz="0" w:space="0" w:color="auto"/>
            </w:pBdr>
          </w:pPr>
          <w:r>
            <w:fldChar w:fldCharType="begin"/>
          </w:r>
          <w:r>
            <w:instrText xml:space="preserve"> TITLE  \* MERGEFORMAT </w:instrText>
          </w:r>
          <w:r>
            <w:fldChar w:fldCharType="separate"/>
          </w:r>
          <w:proofErr w:type="spellStart"/>
          <w:r w:rsidR="00A9584E">
            <w:t>EnhancedPositionService</w:t>
          </w:r>
          <w:proofErr w:type="spellEnd"/>
          <w:r>
            <w:fldChar w:fldCharType="end"/>
          </w:r>
          <w:r>
            <w:t xml:space="preserve">, </w:t>
          </w:r>
          <w:r>
            <w:fldChar w:fldCharType="begin"/>
          </w:r>
          <w:r>
            <w:instrText xml:space="preserve"> IF </w:instrText>
          </w:r>
          <w:fldSimple w:instr=" DOCPROPERTY &quot;Disposition&quot;  \* MERGEFORMAT ">
            <w:r w:rsidR="00A9584E">
              <w:instrText>Accepted</w:instrText>
            </w:r>
          </w:fldSimple>
          <w:r>
            <w:instrText xml:space="preserve">="Accepted" "Version" "Draft Version"  \* MERGEFORMAT </w:instrText>
          </w:r>
          <w:r>
            <w:fldChar w:fldCharType="separate"/>
          </w:r>
          <w:r w:rsidR="00A9584E">
            <w:rPr>
              <w:noProof/>
            </w:rPr>
            <w:t>Version</w:t>
          </w:r>
          <w:r>
            <w:fldChar w:fldCharType="end"/>
          </w:r>
          <w:r>
            <w:t xml:space="preserve"> </w:t>
          </w:r>
          <w:fldSimple w:instr=" DOCPROPERTY &quot;GENIVI-DocVersion&quot;  \* MERGEFORMAT ">
            <w:r w:rsidR="00A9584E">
              <w:t>3.0.0</w:t>
            </w:r>
          </w:fldSimple>
        </w:p>
      </w:tc>
      <w:tc>
        <w:tcPr>
          <w:tcW w:w="4088" w:type="dxa"/>
        </w:tcPr>
        <w:p w:rsidR="00D509A0" w:rsidRDefault="00D509A0">
          <w:pPr>
            <w:pStyle w:val="Header"/>
            <w:pBdr>
              <w:bottom w:val="none" w:sz="0" w:space="0" w:color="auto"/>
            </w:pBdr>
            <w:jc w:val="right"/>
          </w:pPr>
          <w:r>
            <w:t xml:space="preserve">GENIVI Document </w:t>
          </w:r>
          <w:fldSimple w:instr=" DOCPROPERTY &quot;Document Number&quot;  \* MERGEFORMAT ">
            <w:r w:rsidR="00A9584E">
              <w:t>CS00026</w:t>
            </w:r>
          </w:fldSimple>
          <w:r>
            <w:t xml:space="preserve">, </w:t>
          </w:r>
          <w:fldSimple w:instr=" DOCPROPERTY &quot;GENIVI-DocDate&quot;  \* MERGEFORMAT ">
            <w:r w:rsidR="00A9584E">
              <w:rPr>
                <w:noProof/>
              </w:rPr>
              <w:t>2015-01-21</w:t>
            </w:r>
          </w:fldSimple>
        </w:p>
      </w:tc>
    </w:tr>
  </w:tbl>
  <w:p w:rsidR="00D509A0" w:rsidRDefault="00D509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9A0" w:rsidRDefault="00D509A0">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9A0" w:rsidRDefault="00D509A0">
    <w:pPr>
      <w:pStyle w:val="Header"/>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D509A0">
      <w:trPr>
        <w:trHeight w:val="90"/>
      </w:trPr>
      <w:tc>
        <w:tcPr>
          <w:tcW w:w="2500" w:type="pct"/>
        </w:tcPr>
        <w:p w:rsidR="00D509A0" w:rsidRDefault="00D509A0" w:rsidP="0061369C">
          <w:pPr>
            <w:pStyle w:val="Header"/>
            <w:pBdr>
              <w:bottom w:val="none" w:sz="0" w:space="0" w:color="auto"/>
            </w:pBdr>
          </w:pPr>
          <w:r>
            <w:t xml:space="preserve">GENIVI Document </w:t>
          </w:r>
          <w:r w:rsidR="0061369C">
            <w:t>CS00063</w:t>
          </w:r>
          <w:r>
            <w:t xml:space="preserve">, </w:t>
          </w:r>
          <w:r w:rsidR="00A9584E">
            <w:t>25</w:t>
          </w:r>
          <w:r>
            <w:t>-Jan-201</w:t>
          </w:r>
          <w:r w:rsidR="0061369C">
            <w:t>7</w:t>
          </w:r>
        </w:p>
        <w:p w:rsidR="0061369C" w:rsidRDefault="0061369C" w:rsidP="0061369C">
          <w:pPr>
            <w:pStyle w:val="Header"/>
            <w:pBdr>
              <w:bottom w:val="none" w:sz="0" w:space="0" w:color="auto"/>
            </w:pBdr>
          </w:pPr>
        </w:p>
      </w:tc>
      <w:tc>
        <w:tcPr>
          <w:tcW w:w="2500" w:type="pct"/>
        </w:tcPr>
        <w:p w:rsidR="00D509A0" w:rsidRDefault="00D509A0" w:rsidP="003B7968">
          <w:pPr>
            <w:pStyle w:val="Header"/>
            <w:pBdr>
              <w:bottom w:val="none" w:sz="0" w:space="0" w:color="auto"/>
            </w:pBdr>
            <w:jc w:val="right"/>
          </w:pPr>
          <w:proofErr w:type="spellStart"/>
          <w:r>
            <w:t>EnhancedPositionService</w:t>
          </w:r>
          <w:proofErr w:type="spellEnd"/>
          <w:r>
            <w:t xml:space="preserve">, Version </w:t>
          </w:r>
          <w:fldSimple w:instr=" DOCPROPERTY &quot;GENIVI-DocVersion&quot;  \* MERGEFORMAT ">
            <w:r w:rsidR="00A9584E">
              <w:t>5.0.0</w:t>
            </w:r>
          </w:fldSimple>
        </w:p>
      </w:tc>
    </w:tr>
  </w:tbl>
  <w:p w:rsidR="00D509A0" w:rsidRDefault="00D509A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9A0" w:rsidRDefault="00D509A0">
    <w:pPr>
      <w:pStyle w:val="Header"/>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61299A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0CB840A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9E84CFDA"/>
    <w:lvl w:ilvl="0">
      <w:start w:val="1"/>
      <w:numFmt w:val="decimal"/>
      <w:pStyle w:val="ListNumber3"/>
      <w:lvlText w:val="%1."/>
      <w:lvlJc w:val="left"/>
      <w:pPr>
        <w:tabs>
          <w:tab w:val="num" w:pos="926"/>
        </w:tabs>
        <w:ind w:left="926" w:hanging="360"/>
      </w:pPr>
    </w:lvl>
  </w:abstractNum>
  <w:abstractNum w:abstractNumId="3">
    <w:nsid w:val="FFFFFF7F"/>
    <w:multiLevelType w:val="singleLevel"/>
    <w:tmpl w:val="00504010"/>
    <w:lvl w:ilvl="0">
      <w:start w:val="1"/>
      <w:numFmt w:val="decimal"/>
      <w:pStyle w:val="ListNumber2"/>
      <w:lvlText w:val="%1."/>
      <w:lvlJc w:val="left"/>
      <w:pPr>
        <w:tabs>
          <w:tab w:val="num" w:pos="643"/>
        </w:tabs>
        <w:ind w:left="643" w:hanging="360"/>
      </w:pPr>
    </w:lvl>
  </w:abstractNum>
  <w:abstractNum w:abstractNumId="4">
    <w:nsid w:val="FFFFFF80"/>
    <w:multiLevelType w:val="singleLevel"/>
    <w:tmpl w:val="5A3C320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280CFF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08A8A0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F46120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86651E0"/>
    <w:lvl w:ilvl="0">
      <w:start w:val="1"/>
      <w:numFmt w:val="decimal"/>
      <w:pStyle w:val="ListNumber"/>
      <w:lvlText w:val="%1."/>
      <w:lvlJc w:val="left"/>
      <w:pPr>
        <w:tabs>
          <w:tab w:val="num" w:pos="360"/>
        </w:tabs>
        <w:ind w:left="360" w:hanging="360"/>
      </w:pPr>
    </w:lvl>
  </w:abstractNum>
  <w:abstractNum w:abstractNumId="9">
    <w:nsid w:val="FFFFFF89"/>
    <w:multiLevelType w:val="singleLevel"/>
    <w:tmpl w:val="2E364EE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76D15D6"/>
    <w:multiLevelType w:val="singleLevel"/>
    <w:tmpl w:val="CEE4A212"/>
    <w:lvl w:ilvl="0">
      <w:start w:val="1"/>
      <w:numFmt w:val="decimal"/>
      <w:pStyle w:val="Bibliography"/>
      <w:lvlText w:val="[B%1]"/>
      <w:lvlJc w:val="left"/>
      <w:pPr>
        <w:tabs>
          <w:tab w:val="num" w:pos="720"/>
        </w:tabs>
        <w:ind w:left="720" w:hanging="720"/>
      </w:pPr>
    </w:lvl>
  </w:abstractNum>
  <w:abstractNum w:abstractNumId="16">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77749"/>
    <w:multiLevelType w:val="multilevel"/>
    <w:tmpl w:val="EAE63C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5">
    <w:nsid w:val="3A9A6CA4"/>
    <w:multiLevelType w:val="hybridMultilevel"/>
    <w:tmpl w:val="30DCE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D111AF8"/>
    <w:multiLevelType w:val="hybridMultilevel"/>
    <w:tmpl w:val="BFF831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8"/>
  </w:num>
  <w:num w:numId="16">
    <w:abstractNumId w:val="10"/>
  </w:num>
  <w:num w:numId="17">
    <w:abstractNumId w:val="37"/>
  </w:num>
  <w:num w:numId="18">
    <w:abstractNumId w:val="14"/>
  </w:num>
  <w:num w:numId="19">
    <w:abstractNumId w:val="22"/>
  </w:num>
  <w:num w:numId="20">
    <w:abstractNumId w:val="23"/>
  </w:num>
  <w:num w:numId="21">
    <w:abstractNumId w:val="34"/>
  </w:num>
  <w:num w:numId="22">
    <w:abstractNumId w:val="32"/>
  </w:num>
  <w:num w:numId="23">
    <w:abstractNumId w:val="30"/>
  </w:num>
  <w:num w:numId="24">
    <w:abstractNumId w:val="27"/>
  </w:num>
  <w:num w:numId="25">
    <w:abstractNumId w:val="16"/>
  </w:num>
  <w:num w:numId="26">
    <w:abstractNumId w:val="26"/>
  </w:num>
  <w:num w:numId="27">
    <w:abstractNumId w:val="38"/>
  </w:num>
  <w:num w:numId="28">
    <w:abstractNumId w:val="31"/>
  </w:num>
  <w:num w:numId="29">
    <w:abstractNumId w:val="29"/>
  </w:num>
  <w:num w:numId="30">
    <w:abstractNumId w:val="20"/>
  </w:num>
  <w:num w:numId="31">
    <w:abstractNumId w:val="36"/>
  </w:num>
  <w:num w:numId="32">
    <w:abstractNumId w:val="13"/>
  </w:num>
  <w:num w:numId="33">
    <w:abstractNumId w:val="17"/>
  </w:num>
  <w:num w:numId="34">
    <w:abstractNumId w:val="19"/>
  </w:num>
  <w:num w:numId="35">
    <w:abstractNumId w:val="35"/>
  </w:num>
  <w:num w:numId="36">
    <w:abstractNumId w:val="25"/>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2"/>
  </w:compat>
  <w:rsids>
    <w:rsidRoot w:val="00727858"/>
    <w:rsid w:val="00023FE8"/>
    <w:rsid w:val="00035A1D"/>
    <w:rsid w:val="00060599"/>
    <w:rsid w:val="00074D6F"/>
    <w:rsid w:val="000A2D17"/>
    <w:rsid w:val="000B6CF8"/>
    <w:rsid w:val="00185BA4"/>
    <w:rsid w:val="002042B1"/>
    <w:rsid w:val="00287F86"/>
    <w:rsid w:val="002E6ED4"/>
    <w:rsid w:val="003B7968"/>
    <w:rsid w:val="003C12A2"/>
    <w:rsid w:val="00412FAC"/>
    <w:rsid w:val="004550BE"/>
    <w:rsid w:val="0061369C"/>
    <w:rsid w:val="006A5EEA"/>
    <w:rsid w:val="00704E7B"/>
    <w:rsid w:val="007253B4"/>
    <w:rsid w:val="00727858"/>
    <w:rsid w:val="008143B5"/>
    <w:rsid w:val="00862C0A"/>
    <w:rsid w:val="0089462E"/>
    <w:rsid w:val="0090470F"/>
    <w:rsid w:val="00914976"/>
    <w:rsid w:val="00954804"/>
    <w:rsid w:val="009771B5"/>
    <w:rsid w:val="00977308"/>
    <w:rsid w:val="009D71BD"/>
    <w:rsid w:val="00A4296A"/>
    <w:rsid w:val="00A9584E"/>
    <w:rsid w:val="00AD0655"/>
    <w:rsid w:val="00CC051A"/>
    <w:rsid w:val="00D03C99"/>
    <w:rsid w:val="00D509A0"/>
    <w:rsid w:val="00D65FA5"/>
    <w:rsid w:val="00D708E0"/>
    <w:rsid w:val="00ED4318"/>
    <w:rsid w:val="00F42A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Chapter title 1,Chapter title 1 (new page)"/>
    <w:basedOn w:val="Normal"/>
    <w:next w:val="Body"/>
    <w:qFormat/>
    <w:pPr>
      <w:keepNext/>
      <w:pageBreakBefore/>
      <w:numPr>
        <w:numId w:val="14"/>
      </w:numPr>
      <w:spacing w:after="120"/>
      <w:outlineLvl w:val="0"/>
    </w:pPr>
    <w:rPr>
      <w:rFonts w:ascii="Arial" w:hAnsi="Arial"/>
      <w:b/>
      <w:spacing w:val="20"/>
      <w:kern w:val="28"/>
      <w:sz w:val="24"/>
      <w:lang w:eastAsia="ja-JP"/>
    </w:rPr>
  </w:style>
  <w:style w:type="paragraph" w:styleId="Heading2">
    <w:name w:val="heading 2"/>
    <w:aliases w:val="Chapter title 2"/>
    <w:basedOn w:val="Normal"/>
    <w:next w:val="Body"/>
    <w:qFormat/>
    <w:pPr>
      <w:keepNext/>
      <w:numPr>
        <w:ilvl w:val="1"/>
        <w:numId w:val="14"/>
      </w:numPr>
      <w:spacing w:before="360" w:after="120"/>
      <w:outlineLvl w:val="1"/>
    </w:pPr>
    <w:rPr>
      <w:rFonts w:ascii="Arial" w:hAnsi="Arial"/>
      <w:b/>
      <w:snapToGrid w:val="0"/>
      <w:spacing w:val="20"/>
      <w:sz w:val="22"/>
    </w:rPr>
  </w:style>
  <w:style w:type="paragraph" w:styleId="Heading3">
    <w:name w:val="heading 3"/>
    <w:aliases w:val="Chapter title 3"/>
    <w:basedOn w:val="Normal"/>
    <w:next w:val="Body"/>
    <w:qFormat/>
    <w:pPr>
      <w:keepNext/>
      <w:numPr>
        <w:ilvl w:val="2"/>
        <w:numId w:val="14"/>
      </w:numPr>
      <w:spacing w:before="360" w:after="120"/>
      <w:outlineLvl w:val="2"/>
    </w:pPr>
    <w:rPr>
      <w:rFonts w:ascii="Arial" w:hAnsi="Arial"/>
      <w:b/>
      <w:snapToGrid w:val="0"/>
      <w:spacing w:val="20"/>
    </w:rPr>
  </w:style>
  <w:style w:type="paragraph" w:styleId="Heading4">
    <w:name w:val="heading 4"/>
    <w:basedOn w:val="Normal"/>
    <w:next w:val="Body"/>
    <w:qFormat/>
    <w:pPr>
      <w:keepNext/>
      <w:numPr>
        <w:ilvl w:val="3"/>
        <w:numId w:val="14"/>
      </w:numPr>
      <w:spacing w:before="360" w:after="120"/>
      <w:outlineLvl w:val="3"/>
    </w:pPr>
    <w:rPr>
      <w:rFonts w:ascii="Arial" w:hAnsi="Arial"/>
      <w:b/>
      <w:color w:val="000080"/>
      <w:spacing w:val="20"/>
    </w:rPr>
  </w:style>
  <w:style w:type="paragraph" w:styleId="Heading5">
    <w:name w:val="heading 5"/>
    <w:basedOn w:val="Normal"/>
    <w:next w:val="Body"/>
    <w:qFormat/>
    <w:pPr>
      <w:keepNext/>
      <w:numPr>
        <w:ilvl w:val="4"/>
        <w:numId w:val="14"/>
      </w:numPr>
      <w:spacing w:before="360" w:after="120"/>
      <w:outlineLvl w:val="4"/>
    </w:pPr>
    <w:rPr>
      <w:rFonts w:ascii="Arial" w:hAnsi="Arial"/>
      <w:b/>
      <w:color w:val="000080"/>
      <w:spacing w:val="20"/>
    </w:rPr>
  </w:style>
  <w:style w:type="paragraph" w:styleId="Heading6">
    <w:name w:val="heading 6"/>
    <w:basedOn w:val="Normal"/>
    <w:next w:val="Normal"/>
    <w:qFormat/>
    <w:pPr>
      <w:numPr>
        <w:ilvl w:val="5"/>
        <w:numId w:val="14"/>
      </w:numPr>
      <w:spacing w:before="240" w:after="60"/>
      <w:outlineLvl w:val="5"/>
    </w:pPr>
    <w:rPr>
      <w:rFonts w:ascii="Helvetica" w:hAnsi="Helvetica"/>
      <w:i/>
      <w:spacing w:val="20"/>
      <w:sz w:val="22"/>
    </w:rPr>
  </w:style>
  <w:style w:type="paragraph" w:styleId="Heading7">
    <w:name w:val="heading 7"/>
    <w:basedOn w:val="Normal"/>
    <w:next w:val="Normal"/>
    <w:qFormat/>
    <w:pPr>
      <w:numPr>
        <w:ilvl w:val="6"/>
        <w:numId w:val="14"/>
      </w:numPr>
      <w:spacing w:before="240" w:after="60"/>
      <w:outlineLvl w:val="6"/>
    </w:pPr>
    <w:rPr>
      <w:rFonts w:ascii="Helvetica" w:hAnsi="Helvetica"/>
    </w:rPr>
  </w:style>
  <w:style w:type="paragraph" w:styleId="Heading8">
    <w:name w:val="heading 8"/>
    <w:basedOn w:val="Normal"/>
    <w:next w:val="Normal"/>
    <w:qFormat/>
    <w:pPr>
      <w:numPr>
        <w:ilvl w:val="7"/>
        <w:numId w:val="14"/>
      </w:numPr>
      <w:spacing w:before="240" w:after="60"/>
      <w:outlineLvl w:val="7"/>
    </w:pPr>
    <w:rPr>
      <w:rFonts w:ascii="Helvetica" w:hAnsi="Helvetica"/>
      <w:i/>
    </w:rPr>
  </w:style>
  <w:style w:type="paragraph" w:styleId="Heading9">
    <w:name w:val="heading 9"/>
    <w:aliases w:val="Appendix"/>
    <w:basedOn w:val="Normal"/>
    <w:next w:val="Normal"/>
    <w:qFormat/>
    <w:pPr>
      <w:numPr>
        <w:ilvl w:val="8"/>
        <w:numId w:val="1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keepLines/>
      <w:spacing w:before="120" w:after="120"/>
    </w:pPr>
    <w:rPr>
      <w:snapToGrid w:val="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w:hAnsi="Times"/>
      <w:sz w:val="18"/>
    </w:rPr>
  </w:style>
  <w:style w:type="paragraph" w:customStyle="1" w:styleId="Reference">
    <w:name w:val="Reference"/>
    <w:basedOn w:val="Normal"/>
    <w:pPr>
      <w:numPr>
        <w:numId w:val="3"/>
      </w:numPr>
      <w:spacing w:before="120" w:after="120"/>
    </w:pPr>
    <w:rPr>
      <w:snapToGrid w:val="0"/>
    </w:rPr>
  </w:style>
  <w:style w:type="paragraph" w:styleId="Bibliography">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Normal"/>
    <w:pPr>
      <w:keepNext/>
      <w:keepLines/>
      <w:spacing w:before="60" w:after="60"/>
    </w:pPr>
    <w:rPr>
      <w:rFonts w:ascii="Arial" w:hAnsi="Arial"/>
    </w:rPr>
  </w:style>
  <w:style w:type="paragraph" w:customStyle="1" w:styleId="Note">
    <w:name w:val="Note"/>
    <w:basedOn w:val="Normal"/>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Normal"/>
    <w:pPr>
      <w:spacing w:before="240"/>
    </w:pPr>
    <w:rPr>
      <w:rFonts w:ascii="Times" w:hAnsi="Times"/>
      <w:snapToGrid w:val="0"/>
      <w:sz w:val="18"/>
    </w:rPr>
  </w:style>
  <w:style w:type="paragraph" w:customStyle="1" w:styleId="TableCode">
    <w:name w:val="Table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Pr>
      <w:rFonts w:ascii="Arial" w:hAnsi="Arial"/>
      <w:sz w:val="16"/>
    </w:rPr>
  </w:style>
  <w:style w:type="paragraph" w:customStyle="1" w:styleId="Annex1">
    <w:name w:val="Annex 1"/>
    <w:basedOn w:val="Normal"/>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Normal"/>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Normal"/>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pPr>
      <w:spacing w:before="240"/>
    </w:pPr>
  </w:style>
  <w:style w:type="paragraph" w:styleId="Caption">
    <w:name w:val="caption"/>
    <w:basedOn w:val="Normal"/>
    <w:next w:val="Body"/>
    <w:qFormat/>
    <w:pPr>
      <w:spacing w:before="120" w:after="120"/>
      <w:jc w:val="center"/>
    </w:pPr>
    <w:rPr>
      <w:rFonts w:ascii="Arial" w:hAnsi="Arial"/>
      <w:b/>
      <w:sz w:val="18"/>
    </w:rPr>
  </w:style>
  <w:style w:type="paragraph" w:customStyle="1" w:styleId="Caption-Table">
    <w:name w:val="Caption-Table"/>
    <w:basedOn w:val="Caption"/>
    <w:next w:val="Body"/>
  </w:style>
  <w:style w:type="paragraph" w:customStyle="1" w:styleId="Heading1List">
    <w:name w:val="Heading 1 List"/>
    <w:basedOn w:val="Normal"/>
    <w:next w:val="Body"/>
    <w:pPr>
      <w:keepNext/>
      <w:pageBreakBefore/>
      <w:shd w:val="clear" w:color="auto" w:fill="000080"/>
      <w:spacing w:after="480"/>
    </w:pPr>
    <w:rPr>
      <w:rFonts w:ascii="Arial" w:hAnsi="Arial"/>
      <w:b/>
      <w:spacing w:val="20"/>
      <w:sz w:val="24"/>
    </w:rPr>
  </w:style>
  <w:style w:type="paragraph" w:customStyle="1" w:styleId="Define">
    <w:name w:val="Define"/>
    <w:basedOn w:val="Normal"/>
    <w:pPr>
      <w:spacing w:before="120" w:after="120"/>
    </w:pPr>
    <w:rPr>
      <w:rFonts w:ascii="Times" w:hAnsi="Times"/>
      <w:snapToGrid w:val="0"/>
    </w:rPr>
  </w:style>
  <w:style w:type="paragraph" w:customStyle="1" w:styleId="TableCellNumber">
    <w:name w:val="TableCellNumber"/>
    <w:basedOn w:val="Normal"/>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Normal"/>
    <w:rPr>
      <w:rFonts w:ascii="Times" w:hAnsi="Times"/>
      <w:snapToGrid w:val="0"/>
      <w:sz w:val="18"/>
    </w:rPr>
  </w:style>
  <w:style w:type="paragraph" w:customStyle="1" w:styleId="Instructions">
    <w:name w:val="Instructions"/>
    <w:basedOn w:val="Normal"/>
    <w:rPr>
      <w:rFonts w:ascii="Times" w:hAnsi="Times"/>
      <w:i/>
      <w:vanish/>
      <w:color w:val="800080"/>
    </w:rPr>
  </w:style>
  <w:style w:type="paragraph" w:customStyle="1" w:styleId="SubtitleText">
    <w:name w:val="Subtitle Text"/>
    <w:basedOn w:val="Normal"/>
    <w:rPr>
      <w:rFonts w:ascii="Arial" w:hAnsi="Arial"/>
      <w:b/>
    </w:rPr>
  </w:style>
  <w:style w:type="paragraph" w:customStyle="1" w:styleId="TitlePageText">
    <w:name w:val="Title Page Text"/>
    <w:basedOn w:val="Normal"/>
    <w:pPr>
      <w:spacing w:after="240"/>
    </w:pPr>
    <w:rPr>
      <w:rFonts w:ascii="Arial" w:hAnsi="Arial"/>
    </w:rPr>
  </w:style>
  <w:style w:type="paragraph" w:customStyle="1" w:styleId="Copyright">
    <w:name w:val="Copyright"/>
    <w:basedOn w:val="Normal"/>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
    <w:name w:val="List"/>
    <w:basedOn w:val="Normal"/>
    <w:pPr>
      <w:tabs>
        <w:tab w:val="num" w:pos="720"/>
      </w:tabs>
      <w:spacing w:before="60" w:after="60"/>
      <w:ind w:left="720" w:hanging="360"/>
    </w:pPr>
    <w:rPr>
      <w:rFonts w:ascii="Times" w:hAnsi="Times"/>
      <w:snapToGrid w:val="0"/>
    </w:rPr>
  </w:style>
  <w:style w:type="paragraph" w:customStyle="1" w:styleId="Annex3">
    <w:name w:val="Annex 3"/>
    <w:basedOn w:val="Normal"/>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le">
    <w:name w:val="Title"/>
    <w:basedOn w:val="Normal"/>
    <w:qFormat/>
    <w:pPr>
      <w:spacing w:before="60" w:after="60"/>
      <w:outlineLvl w:val="0"/>
    </w:pPr>
    <w:rPr>
      <w:rFonts w:ascii="Arial" w:eastAsia="MS Gothic" w:hAnsi="Arial"/>
      <w:b/>
      <w:kern w:val="28"/>
      <w:sz w:val="40"/>
      <w:lang w:eastAsia="ja-JP"/>
    </w:rPr>
  </w:style>
  <w:style w:type="paragraph" w:styleId="TOC1">
    <w:name w:val="toc 1"/>
    <w:basedOn w:val="Normal"/>
    <w:next w:val="Normal"/>
    <w:autoRedefine/>
    <w:uiPriority w:val="39"/>
    <w:qFormat/>
    <w:pPr>
      <w:tabs>
        <w:tab w:val="left" w:pos="360"/>
        <w:tab w:val="right" w:leader="dot" w:pos="9027"/>
      </w:tabs>
      <w:spacing w:before="240"/>
    </w:pPr>
    <w:rPr>
      <w:noProof/>
    </w:rPr>
  </w:style>
  <w:style w:type="paragraph" w:styleId="TOC2">
    <w:name w:val="toc 2"/>
    <w:basedOn w:val="TOC1"/>
    <w:next w:val="Normal"/>
    <w:autoRedefine/>
    <w:uiPriority w:val="39"/>
    <w:qFormat/>
    <w:pPr>
      <w:tabs>
        <w:tab w:val="clear" w:pos="360"/>
        <w:tab w:val="left" w:pos="810"/>
      </w:tabs>
      <w:spacing w:before="0"/>
      <w:ind w:left="360"/>
    </w:pPr>
    <w:rPr>
      <w:rFonts w:eastAsia="MS Gothic"/>
    </w:rPr>
  </w:style>
  <w:style w:type="paragraph" w:styleId="TOC3">
    <w:name w:val="toc 3"/>
    <w:basedOn w:val="TOC2"/>
    <w:next w:val="Normal"/>
    <w:autoRedefine/>
    <w:uiPriority w:val="39"/>
    <w:qFormat/>
    <w:pPr>
      <w:tabs>
        <w:tab w:val="clear" w:pos="810"/>
        <w:tab w:val="left" w:pos="1440"/>
      </w:tabs>
      <w:ind w:left="720"/>
    </w:pPr>
  </w:style>
  <w:style w:type="paragraph" w:styleId="TableofFigures">
    <w:name w:val="table of figures"/>
    <w:basedOn w:val="Normal"/>
    <w:next w:val="Normal"/>
    <w:uiPriority w:val="99"/>
    <w:pPr>
      <w:tabs>
        <w:tab w:val="right" w:leader="dot" w:pos="8640"/>
      </w:tabs>
      <w:ind w:left="400" w:hanging="400"/>
    </w:pPr>
    <w:rPr>
      <w:noProof/>
    </w:rPr>
  </w:style>
  <w:style w:type="paragraph" w:styleId="ListContinue">
    <w:name w:val="List Continue"/>
    <w:basedOn w:val="Normal"/>
    <w:pPr>
      <w:spacing w:before="60" w:after="60"/>
      <w:ind w:left="360"/>
    </w:pPr>
  </w:style>
  <w:style w:type="paragraph" w:styleId="Header">
    <w:name w:val="header"/>
    <w:basedOn w:val="Normal"/>
    <w:pPr>
      <w:pBdr>
        <w:bottom w:val="single" w:sz="4" w:space="1" w:color="auto"/>
      </w:pBdr>
      <w:tabs>
        <w:tab w:val="center" w:pos="4320"/>
        <w:tab w:val="right" w:pos="8640"/>
      </w:tabs>
    </w:pPr>
    <w:rPr>
      <w:sz w:val="18"/>
    </w:rPr>
  </w:style>
  <w:style w:type="paragraph" w:styleId="Footer">
    <w:name w:val="footer"/>
    <w:basedOn w:val="Normal"/>
    <w:pPr>
      <w:tabs>
        <w:tab w:val="center" w:pos="4320"/>
        <w:tab w:val="right" w:pos="8640"/>
      </w:tabs>
    </w:pPr>
    <w:rPr>
      <w:sz w:val="18"/>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Normal"/>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pPr>
      <w:shd w:val="clear" w:color="auto" w:fill="000080"/>
      <w:spacing w:after="360"/>
    </w:pPr>
    <w:rPr>
      <w:rFonts w:ascii="Arial" w:hAnsi="Arial"/>
      <w:b/>
      <w:spacing w:val="20"/>
      <w:sz w:val="32"/>
    </w:rPr>
  </w:style>
  <w:style w:type="paragraph" w:styleId="TOC4">
    <w:name w:val="toc 4"/>
    <w:basedOn w:val="Normal"/>
    <w:next w:val="Normal"/>
    <w:autoRedefine/>
    <w:uiPriority w:val="39"/>
    <w:pPr>
      <w:ind w:left="108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CodeLine">
    <w:name w:val="Code Line"/>
    <w:basedOn w:val="Normal"/>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BodyText">
    <w:name w:val="Body Text"/>
    <w:basedOn w:val="Normal"/>
    <w:rPr>
      <w:i/>
      <w:sz w:val="16"/>
    </w:rPr>
  </w:style>
  <w:style w:type="paragraph" w:styleId="Date">
    <w:name w:val="Date"/>
    <w:basedOn w:val="Normal"/>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cumentMap">
    <w:name w:val="Document Map"/>
    <w:basedOn w:val="Normal"/>
    <w:semiHidden/>
    <w:pPr>
      <w:shd w:val="clear" w:color="auto" w:fill="000080"/>
      <w:spacing w:after="60"/>
      <w:jc w:val="both"/>
    </w:pPr>
    <w:rPr>
      <w:rFonts w:ascii="Tahoma" w:hAnsi="Tahoma"/>
    </w:rPr>
  </w:style>
  <w:style w:type="paragraph" w:customStyle="1" w:styleId="Table">
    <w:name w:val="Table"/>
    <w:basedOn w:val="Normal"/>
    <w:next w:val="Normal"/>
    <w:pPr>
      <w:spacing w:before="120" w:after="120" w:line="240" w:lineRule="atLeast"/>
      <w:jc w:val="center"/>
    </w:pPr>
    <w:rPr>
      <w:rFonts w:ascii="Arial" w:hAnsi="Arial"/>
      <w:b/>
    </w:rPr>
  </w:style>
  <w:style w:type="paragraph" w:customStyle="1" w:styleId="VersionInfo">
    <w:name w:val="VersionInfo"/>
    <w:basedOn w:val="Normal"/>
    <w:pPr>
      <w:keepLines/>
      <w:spacing w:before="48" w:after="48" w:line="240" w:lineRule="atLeast"/>
    </w:pPr>
    <w:rPr>
      <w:rFonts w:ascii="Arial" w:hAnsi="Arial"/>
    </w:rPr>
  </w:style>
  <w:style w:type="paragraph" w:customStyle="1" w:styleId="Figure">
    <w:name w:val="Figure"/>
    <w:basedOn w:val="Normal"/>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Normal"/>
    <w:next w:val="Normal"/>
    <w:autoRedefine/>
    <w:semiHidden/>
    <w:pPr>
      <w:spacing w:before="60" w:after="60" w:line="240" w:lineRule="atLeast"/>
      <w:ind w:left="200" w:hanging="200"/>
    </w:pPr>
    <w:rPr>
      <w:rFonts w:ascii="Arial" w:hAnsi="Arial"/>
    </w:rPr>
  </w:style>
  <w:style w:type="paragraph" w:customStyle="1" w:styleId="VersionHistory">
    <w:name w:val="Version History"/>
    <w:basedOn w:val="Normal"/>
    <w:pPr>
      <w:spacing w:before="60"/>
    </w:pPr>
    <w:rPr>
      <w:rFonts w:ascii="Arial" w:hAnsi="Arial"/>
      <w:sz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i w:val="0"/>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semiHidden/>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Helvetica-Narrow"/>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Helvetica-Narro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ObjectHeader">
    <w:name w:val="ObjectHeader"/>
    <w:basedOn w:val="Normal"/>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Emphasis">
    <w:name w:val="Emphasis"/>
    <w:basedOn w:val="DefaultParagraphFont"/>
    <w:qFormat/>
    <w:rPr>
      <w:i/>
      <w:iCs/>
    </w:rPr>
  </w:style>
  <w:style w:type="character" w:styleId="LineNumber">
    <w:name w:val="line number"/>
    <w:basedOn w:val="DefaultParagraphFont"/>
  </w:style>
  <w:style w:type="paragraph" w:styleId="BalloonText">
    <w:name w:val="Balloon Text"/>
    <w:basedOn w:val="Normal"/>
    <w:semiHidden/>
    <w:rPr>
      <w:rFonts w:ascii="Tahoma" w:hAnsi="Tahoma" w:cs="Cambria"/>
      <w:sz w:val="16"/>
      <w:szCs w:val="16"/>
    </w:rPr>
  </w:style>
  <w:style w:type="paragraph" w:styleId="CommentSubject">
    <w:name w:val="annotation subject"/>
    <w:basedOn w:val="CommentText"/>
    <w:next w:val="CommentText"/>
    <w:semiHidden/>
    <w:rPr>
      <w:b/>
      <w:bCs/>
    </w:rPr>
  </w:style>
  <w:style w:type="paragraph" w:styleId="TOCHeading">
    <w:name w:val="TOC Heading"/>
    <w:basedOn w:val="Heading1"/>
    <w:next w:val="Normal"/>
    <w:qFormat/>
    <w:pPr>
      <w:keepLines/>
      <w:numPr>
        <w:numId w:val="0"/>
      </w:numPr>
      <w:spacing w:before="480" w:after="0" w:line="276" w:lineRule="auto"/>
      <w:outlineLvl w:val="9"/>
    </w:pPr>
    <w:rPr>
      <w:bCs/>
      <w:spacing w:val="0"/>
      <w:kern w:val="0"/>
      <w:szCs w:val="28"/>
      <w:lang w:eastAsia="en-US"/>
    </w:rPr>
  </w:style>
  <w:style w:type="paragraph" w:styleId="Revision">
    <w:name w:val="Revision"/>
    <w:hidden/>
    <w:semiHidden/>
  </w:style>
  <w:style w:type="character" w:customStyle="1" w:styleId="Absatz-Standardschriftart1">
    <w:name w:val="Absatz-Standardschriftart1"/>
  </w:style>
  <w:style w:type="character" w:styleId="HTMLCode">
    <w:name w:val="HTML Code"/>
    <w:basedOn w:val="DefaultParagraphFont"/>
    <w:rPr>
      <w:rFonts w:ascii="Courier New" w:eastAsia="Times New Roman" w:hAnsi="Courier New" w:cs="Times"/>
      <w:sz w:val="20"/>
      <w:szCs w:val="20"/>
    </w:rPr>
  </w:style>
  <w:style w:type="character" w:customStyle="1" w:styleId="Bullets">
    <w:name w:val="Bullets"/>
    <w:rPr>
      <w:rFonts w:ascii="StarSymbol" w:eastAsia="StarSymbol" w:hAnsi="StarSymbol" w:cs="Helvetica"/>
      <w:sz w:val="18"/>
      <w:szCs w:val="18"/>
    </w:rPr>
  </w:style>
  <w:style w:type="paragraph" w:customStyle="1" w:styleId="Heading">
    <w:name w:val="Heading"/>
    <w:basedOn w:val="Normal"/>
    <w:next w:val="BodyText"/>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Normal"/>
    <w:pPr>
      <w:suppressLineNumbers/>
      <w:suppressAutoHyphens/>
    </w:pPr>
    <w:rPr>
      <w:rFonts w:ascii="Times" w:hAnsi="Times" w:cs="Nimbus Mono L"/>
      <w:lang w:eastAsia="ar-SA"/>
    </w:rPr>
  </w:style>
  <w:style w:type="paragraph" w:customStyle="1" w:styleId="Sprechblasentext1">
    <w:name w:val="Sprechblasentext1"/>
    <w:basedOn w:val="Normal"/>
    <w:pPr>
      <w:suppressAutoHyphens/>
    </w:pPr>
    <w:rPr>
      <w:rFonts w:ascii="Tahoma" w:hAnsi="Tahoma" w:cs="Nimbus Mono L"/>
      <w:sz w:val="16"/>
      <w:szCs w:val="16"/>
      <w:lang w:eastAsia="ar-SA"/>
    </w:rPr>
  </w:style>
  <w:style w:type="paragraph" w:customStyle="1" w:styleId="Contents10">
    <w:name w:val="Contents 10"/>
    <w:basedOn w:val="Index"/>
    <w:pPr>
      <w:tabs>
        <w:tab w:val="right" w:leader="dot" w:pos="9972"/>
      </w:tabs>
      <w:ind w:left="2547"/>
    </w:pPr>
  </w:style>
  <w:style w:type="paragraph" w:customStyle="1" w:styleId="TableContents">
    <w:name w:val="Table Contents"/>
    <w:basedOn w:val="Normal"/>
    <w:pPr>
      <w:suppressLineNumbers/>
      <w:suppressAutoHyphens/>
      <w:spacing w:before="60" w:after="60"/>
    </w:pPr>
    <w:rPr>
      <w:lang w:eastAsia="ar-SA"/>
    </w:rPr>
  </w:style>
  <w:style w:type="paragraph" w:customStyle="1" w:styleId="TableHeading">
    <w:name w:val="Table Heading"/>
    <w:basedOn w:val="TableContents"/>
    <w:pPr>
      <w:jc w:val="center"/>
    </w:pPr>
    <w:rPr>
      <w:rFonts w:ascii="Arial" w:hAnsi="Arial"/>
      <w:b/>
      <w:bCs/>
    </w:rPr>
  </w:style>
  <w:style w:type="paragraph" w:customStyle="1" w:styleId="Framecontents">
    <w:name w:val="Frame contents"/>
    <w:basedOn w:val="BodyText"/>
    <w:pPr>
      <w:suppressAutoHyphens/>
      <w:spacing w:after="120"/>
    </w:pPr>
    <w:rPr>
      <w:rFonts w:ascii="BMWTypeLight" w:hAnsi="BMWTypeLight"/>
      <w:i w:val="0"/>
      <w:sz w:val="20"/>
      <w:lang w:eastAsia="ar-SA"/>
    </w:rPr>
  </w:style>
  <w:style w:type="paragraph" w:customStyle="1" w:styleId="PreformattedText">
    <w:name w:val="Preformatted Text"/>
    <w:basedOn w:val="Normal"/>
    <w:pPr>
      <w:suppressAutoHyphens/>
    </w:pPr>
    <w:rPr>
      <w:rFonts w:ascii="Nimbus Mono L" w:eastAsia="Nimbus Mono L" w:hAnsi="Nimbus Mono L" w:cs="Nimbus Mono L"/>
      <w:lang w:eastAsia="ar-SA"/>
    </w:rPr>
  </w:style>
  <w:style w:type="character" w:styleId="PlaceholderText">
    <w:name w:val="Placeholder Text"/>
    <w:basedOn w:val="DefaultParagraphFont"/>
    <w:uiPriority w:val="99"/>
    <w:semiHidden/>
    <w:rPr>
      <w:color w:val="80808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svn.genivi.org/uml-model/genivi/trunk"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7.emf"/><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emf"/><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emf"/><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emf"/><Relationship Id="rId28" Type="http://schemas.openxmlformats.org/officeDocument/2006/relationships/image" Target="media/image10.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en.wikipedia.org/wiki/China" TargetMode="External"/><Relationship Id="rId31" Type="http://schemas.openxmlformats.org/officeDocument/2006/relationships/hyperlink" Target="https://github.com/GENIVI/positioni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B416B-5153-4488-8643-3A28E7BC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2505</Words>
  <Characters>15787</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EnhancedPositionService</vt:lpstr>
      <vt:lpstr>EnhancedPositionService</vt:lpstr>
    </vt:vector>
  </TitlesOfParts>
  <Company>Mentor Graphics</Company>
  <LinksUpToDate>false</LinksUpToDate>
  <CharactersWithSpaces>18256</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EnhancedPositionService</dc:title>
  <dc:subject>EnhancedPositionService</dc:subject>
  <dc:creator>Marco Residori</dc:creator>
  <cp:keywords>GENIVI, EnhancedPositionService, GPS, GNSS, Sensors, Dead-Reckoning.</cp:keywords>
  <dc:description>This document provides the Component Specification for the EnhancedPositionService</dc:description>
  <cp:lastModifiedBy>Residori, Marco</cp:lastModifiedBy>
  <cp:revision>115</cp:revision>
  <cp:lastPrinted>2017-01-25T13:31:00Z</cp:lastPrinted>
  <dcterms:created xsi:type="dcterms:W3CDTF">2013-09-05T13:35:00Z</dcterms:created>
  <dcterms:modified xsi:type="dcterms:W3CDTF">2017-01-25T13:36:00Z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Accepted</vt:lpwstr>
  </property>
  <property fmtid="{D5CDD505-2E9C-101B-9397-08002B2CF9AE}" pid="4" name="GENIVI-FooterDesignation">
    <vt:lpwstr>For GENIVI Members only.</vt:lpwstr>
  </property>
  <property fmtid="{D5CDD505-2E9C-101B-9397-08002B2CF9AE}" pid="5" name="Document number">
    <vt:lpwstr>CS00026</vt:lpwstr>
  </property>
  <property fmtid="{D5CDD505-2E9C-101B-9397-08002B2CF9AE}" pid="6" name="GENIVI-DocType">
    <vt:lpwstr>Component Specification</vt:lpwstr>
  </property>
  <property fmtid="{D5CDD505-2E9C-101B-9397-08002B2CF9AE}" pid="7" name="GENIVI-DocVersion">
    <vt:lpwstr>3.0.0</vt:lpwstr>
  </property>
  <property fmtid="{D5CDD505-2E9C-101B-9397-08002B2CF9AE}" pid="8" name="GENIVI-DocDate">
    <vt:lpwstr>2015-01-21</vt:lpwstr>
  </property>
  <property fmtid="{D5CDD505-2E9C-101B-9397-08002B2CF9AE}" pid="9" name="GENIVI-CopyrightYear">
    <vt:lpwstr>2014</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BMW Car IT GmbH, Continental Automotive GmbH, PCA Peugeot Citroën, XS Embedded GmbH, TomTom International B.V., Alpine Electronics R&amp;D Europe GmbH, AISIN AW CO.LTD</vt:lpwstr>
  </property>
  <property fmtid="{D5CDD505-2E9C-101B-9397-08002B2CF9AE}" pid="13" name="GENIVI-LicenseLink">
    <vt:lpwstr>http://creativecommons.org/licenses/by-sa/4.0</vt:lpwstr>
  </property>
</Properties>
</file>