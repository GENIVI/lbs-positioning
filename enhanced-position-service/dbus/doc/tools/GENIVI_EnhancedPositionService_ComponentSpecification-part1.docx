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862C0A">
        <w:rPr>
          <w:sz w:val="40"/>
          <w:lang w:val="it-IT"/>
        </w:rPr>
        <w:t>51</w:t>
      </w:r>
      <w:r w:rsidR="00954804">
        <w:rPr>
          <w:sz w:val="40"/>
          <w:lang w:val="it-IT"/>
        </w:rPr>
        <w:fldChar w:fldCharType="end"/>
      </w:r>
    </w:p>
    <w:p w:rsidR="00727858" w:rsidRPr="002042B1" w:rsidRDefault="000B6CF8">
      <w:pPr>
        <w:spacing w:after="360"/>
        <w:rPr>
          <w:sz w:val="40"/>
          <w:lang w:val="it-IT"/>
        </w:rPr>
      </w:pPr>
      <w:proofErr w:type="spellStart"/>
      <w:r w:rsidRPr="002042B1">
        <w:rPr>
          <w:sz w:val="40"/>
          <w:lang w:val="it-IT"/>
        </w:rPr>
        <w:t>EnhancedPositionService</w:t>
      </w:r>
      <w:proofErr w:type="spellEnd"/>
    </w:p>
    <w:p w:rsidR="00727858" w:rsidRDefault="009D71BD">
      <w:pPr>
        <w:spacing w:after="360"/>
        <w:rPr>
          <w:sz w:val="40"/>
        </w:rPr>
      </w:pPr>
      <w:r>
        <w:fldChar w:fldCharType="begin"/>
      </w:r>
      <w:r>
        <w:instrText xml:space="preserve"> DOCPROPERTY "GENIVI-DocType"  \* MERGEFORMAT </w:instrText>
      </w:r>
      <w:r>
        <w:fldChar w:fldCharType="separate"/>
      </w:r>
      <w:r w:rsidR="000B6CF8">
        <w:rPr>
          <w:sz w:val="40"/>
        </w:rPr>
        <w:t>Component Specification</w:t>
      </w:r>
      <w:r>
        <w:rPr>
          <w:sz w:val="40"/>
        </w:rPr>
        <w:fldChar w:fldCharType="end"/>
      </w:r>
    </w:p>
    <w:p w:rsidR="00727858" w:rsidRDefault="002E6ED4">
      <w:pPr>
        <w:spacing w:after="360"/>
        <w:rPr>
          <w:sz w:val="40"/>
        </w:rPr>
      </w:pPr>
      <w:r>
        <w:rPr>
          <w:sz w:val="40"/>
        </w:rPr>
        <w:t>Accepted Version</w:t>
      </w:r>
      <w:r w:rsidR="000B6CF8">
        <w:rPr>
          <w:sz w:val="40"/>
        </w:rPr>
        <w:t xml:space="preserve"> </w:t>
      </w:r>
      <w:r w:rsidR="009D71BD">
        <w:fldChar w:fldCharType="begin"/>
      </w:r>
      <w:r w:rsidR="009D71BD">
        <w:instrText xml:space="preserve"> DOCPROPERTY "GENIVI-DocVersion"  \* MERGEFORMAT </w:instrText>
      </w:r>
      <w:r w:rsidR="009D71BD">
        <w:fldChar w:fldCharType="separate"/>
      </w:r>
      <w:r w:rsidR="00185BA4">
        <w:rPr>
          <w:sz w:val="40"/>
        </w:rPr>
        <w:t>4</w:t>
      </w:r>
      <w:r w:rsidR="000B6CF8">
        <w:rPr>
          <w:sz w:val="40"/>
        </w:rPr>
        <w:t>.0</w:t>
      </w:r>
      <w:r w:rsidR="009D71BD">
        <w:rPr>
          <w:sz w:val="40"/>
        </w:rPr>
        <w:fldChar w:fldCharType="end"/>
      </w:r>
      <w:r w:rsidR="000B6CF8">
        <w:rPr>
          <w:sz w:val="40"/>
        </w:rPr>
        <w:t>.0</w:t>
      </w:r>
    </w:p>
    <w:p w:rsidR="00727858" w:rsidRDefault="00862C0A">
      <w:pPr>
        <w:spacing w:after="480"/>
        <w:rPr>
          <w:rFonts w:ascii="Arial" w:hAnsi="Arial" w:cs="Arial"/>
          <w:b/>
        </w:rPr>
      </w:pPr>
      <w:r>
        <w:rPr>
          <w:rFonts w:ascii="Arial" w:hAnsi="Arial" w:cs="Arial"/>
          <w:b/>
        </w:rPr>
        <w:t>11</w:t>
      </w:r>
      <w:r w:rsidR="000B6CF8">
        <w:rPr>
          <w:rFonts w:ascii="Arial" w:hAnsi="Arial" w:cs="Arial"/>
          <w:b/>
        </w:rPr>
        <w:t>-</w:t>
      </w:r>
      <w:r>
        <w:rPr>
          <w:rFonts w:ascii="Arial" w:hAnsi="Arial" w:cs="Arial"/>
          <w:b/>
        </w:rPr>
        <w:t>Feb</w:t>
      </w:r>
      <w:r w:rsidR="000B6CF8">
        <w:rPr>
          <w:rFonts w:ascii="Arial" w:hAnsi="Arial" w:cs="Arial"/>
          <w:b/>
        </w:rPr>
        <w:t>-201</w:t>
      </w:r>
      <w:r w:rsidR="003C12A2">
        <w:rPr>
          <w:rFonts w:ascii="Arial" w:hAnsi="Arial" w:cs="Arial"/>
          <w:b/>
        </w:rPr>
        <w:t>6</w:t>
      </w:r>
    </w:p>
    <w:p w:rsidR="00727858" w:rsidRDefault="000B6CF8">
      <w:pPr>
        <w:rPr>
          <w:rFonts w:ascii="Arial" w:hAnsi="Arial" w:cs="Arial"/>
          <w:b/>
        </w:rPr>
      </w:pPr>
      <w:r>
        <w:rPr>
          <w:rFonts w:ascii="Arial" w:hAnsi="Arial" w:cs="Arial"/>
          <w:b/>
        </w:rPr>
        <w:t>Sponsored by:</w:t>
      </w:r>
    </w:p>
    <w:p w:rsidR="00727858" w:rsidRDefault="009D71BD">
      <w:pPr>
        <w:spacing w:after="240"/>
        <w:rPr>
          <w:rFonts w:ascii="Arial" w:hAnsi="Arial" w:cs="Arial"/>
        </w:rPr>
      </w:pPr>
      <w:r>
        <w:fldChar w:fldCharType="begin"/>
      </w:r>
      <w:r>
        <w:instrText xml:space="preserve"> DOCPROPERTY "Destination"  \* MERGEFORMAT </w:instrText>
      </w:r>
      <w:r>
        <w:fldChar w:fldCharType="separate"/>
      </w:r>
      <w:r w:rsidR="000B6CF8">
        <w:rPr>
          <w:rFonts w:ascii="Arial" w:hAnsi="Arial" w:cs="Arial"/>
        </w:rPr>
        <w:t>GENIVI Alliance</w:t>
      </w:r>
      <w:r>
        <w:rPr>
          <w:rFonts w:ascii="Arial" w:hAnsi="Arial" w:cs="Arial"/>
        </w:rPr>
        <w:fldChar w:fldCharType="end"/>
      </w:r>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Keywords:</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9D71BD">
      <w:pPr>
        <w:spacing w:after="240"/>
        <w:rPr>
          <w:rFonts w:ascii="Arial" w:hAnsi="Arial" w:cs="Arial"/>
          <w:noProof/>
        </w:rPr>
      </w:pPr>
      <w:r>
        <w:fldChar w:fldCharType="begin"/>
      </w:r>
      <w:r>
        <w:instrText xml:space="preserve"> DOCPROPERTY "GENIVI-DocLicense" \* MERGEFORMAT </w:instrText>
      </w:r>
      <w:r>
        <w:fldChar w:fldCharType="separate"/>
      </w:r>
      <w:r w:rsidR="000B6CF8">
        <w:rPr>
          <w:rFonts w:ascii="Arial" w:hAnsi="Arial" w:cs="Arial"/>
        </w:rPr>
        <w:instrText>This work is licensed under a Creative Commons Attribution-ShareAlike 4.0 International License.</w:instrText>
      </w:r>
      <w:r>
        <w:rPr>
          <w:rFonts w:ascii="Arial" w:hAnsi="Arial" w:cs="Arial"/>
        </w:rPr>
        <w:fldChar w:fldCharType="end"/>
      </w:r>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r w:rsidR="009D71BD">
        <w:fldChar w:fldCharType="begin"/>
      </w:r>
      <w:r w:rsidR="009D71BD">
        <w:instrText xml:space="preserve"> DOCPROPERTY  GENIVI-CopyrightYear  \* MERGEFORMAT </w:instrText>
      </w:r>
      <w:r w:rsidR="009D71BD">
        <w:fldChar w:fldCharType="separate"/>
      </w:r>
      <w:r>
        <w:t>2014</w:t>
      </w:r>
      <w:r w:rsidR="009D71BD">
        <w:fldChar w:fldCharType="end"/>
      </w:r>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r w:rsidR="009D71BD">
        <w:fldChar w:fldCharType="begin"/>
      </w:r>
      <w:r w:rsidR="009D71BD">
        <w:instrText xml:space="preserve"> DOCPROPERTY "GENIVI-CopyrightHolders" \* MERGEFORMAT </w:instrText>
      </w:r>
      <w:r w:rsidR="009D71BD">
        <w:fldChar w:fldCharType="separate"/>
      </w:r>
      <w:r>
        <w:rPr>
          <w:noProof/>
        </w:rPr>
        <w:instrText>BMW Car IT GmbH, Continental Automotive GmbH, PCA Peugeot Citroën, XS Embedded GmbH, TomTom International B.V., Alpine Electronics R&amp;D Europe GmbH, AISIN AW CO.LTD</w:instrText>
      </w:r>
      <w:r w:rsidR="009D71BD">
        <w:rPr>
          <w:noProof/>
        </w:rPr>
        <w:fldChar w:fldCharType="end"/>
      </w:r>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r w:rsidR="009D71BD">
        <w:fldChar w:fldCharType="begin"/>
      </w:r>
      <w:r w:rsidR="009D71BD">
        <w:instrText xml:space="preserve"> DOCPROPERTY "GENIVI-Public" </w:instrText>
      </w:r>
      <w:r w:rsidR="009D71BD">
        <w:fldChar w:fldCharType="separate"/>
      </w:r>
      <w:r>
        <w:instrText>Y</w:instrText>
      </w:r>
      <w:r w:rsidR="009D71BD">
        <w:fldChar w:fldCharType="end"/>
      </w:r>
      <w:r>
        <w:instrText xml:space="preserve"> = Y "copyright holders" "GENIVI Alliance" \* MERGEFORMAT </w:instrText>
      </w:r>
      <w:r>
        <w:fldChar w:fldCharType="separate"/>
      </w:r>
      <w:r w:rsidR="00977308">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r w:rsidR="009D71BD">
        <w:fldChar w:fldCharType="begin"/>
      </w:r>
      <w:r w:rsidR="009D71BD">
        <w:instrText xml:space="preserve"> DOCPROPERTY "GENIVI-Public" </w:instrText>
      </w:r>
      <w:r w:rsidR="009D71BD">
        <w:fldChar w:fldCharType="separate"/>
      </w:r>
      <w:r>
        <w:instrText>Y</w:instrText>
      </w:r>
      <w:r w:rsidR="009D71BD">
        <w:fldChar w:fldCharType="end"/>
      </w:r>
      <w:r>
        <w:instrText xml:space="preserve"> = Y "and the copyright holders are" "is" \* MERGEFORMAT </w:instrText>
      </w:r>
      <w:r>
        <w:fldChar w:fldCharType="separate"/>
      </w:r>
      <w:r w:rsidR="00977308">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r w:rsidR="009D71BD">
        <w:fldChar w:fldCharType="begin"/>
      </w:r>
      <w:r w:rsidR="009D71BD">
        <w:instrText xml:space="preserve"> DOCPROPERTY "GENIVI-Public" </w:instrText>
      </w:r>
      <w:r w:rsidR="009D71BD">
        <w:fldChar w:fldCharType="separate"/>
      </w:r>
      <w:r>
        <w:instrText>Y</w:instrText>
      </w:r>
      <w:r w:rsidR="009D71BD">
        <w:fldChar w:fldCharType="end"/>
      </w:r>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r w:rsidR="009D71BD">
        <w:fldChar w:fldCharType="begin"/>
      </w:r>
      <w:r w:rsidR="009D71BD">
        <w:instrText xml:space="preserve"> OQ </w:instrText>
      </w:r>
      <w:r w:rsidR="009D71BD">
        <w:fldChar w:fldCharType="separate"/>
      </w:r>
      <w:r>
        <w:rPr>
          <w:noProof/>
        </w:rPr>
        <w:instrText>“</w:instrText>
      </w:r>
      <w:r w:rsidR="009D71BD">
        <w:rPr>
          <w:noProof/>
        </w:rPr>
        <w:fldChar w:fldCharType="end"/>
      </w:r>
      <w:r>
        <w:instrText>AS IS AND WITH ALL FAULTS</w:instrText>
      </w:r>
      <w:r w:rsidR="009D71BD">
        <w:fldChar w:fldCharType="begin"/>
      </w:r>
      <w:r w:rsidR="009D71BD">
        <w:instrText xml:space="preserve"> CQ </w:instrText>
      </w:r>
      <w:r w:rsidR="009D71BD">
        <w:fldChar w:fldCharType="separate"/>
      </w:r>
      <w:r>
        <w:rPr>
          <w:noProof/>
        </w:rPr>
        <w:instrText>”</w:instrText>
      </w:r>
      <w:r w:rsidR="009D71BD">
        <w:rPr>
          <w:noProof/>
        </w:rPr>
        <w:fldChar w:fldCharType="end"/>
      </w:r>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r w:rsidR="009D71BD">
        <w:fldChar w:fldCharType="begin"/>
      </w:r>
      <w:r w:rsidR="009D71BD">
        <w:instrText xml:space="preserve"> DOCPROPERTY "GENIVI-Public" </w:instrText>
      </w:r>
      <w:r w:rsidR="009D71BD">
        <w:fldChar w:fldCharType="separate"/>
      </w:r>
      <w:r>
        <w:instrText>Y</w:instrText>
      </w:r>
      <w:r w:rsidR="009D71BD">
        <w:fldChar w:fldCharType="end"/>
      </w:r>
      <w:r>
        <w:instrText xml:space="preserve"> = Y "</w:instrText>
      </w:r>
      <w:r w:rsidR="009D71BD">
        <w:fldChar w:fldCharType="begin"/>
      </w:r>
      <w:r w:rsidR="009D71BD">
        <w:instrText xml:space="preserve"> DOCPROPERTY "GENIVI-DocLicense" \* MERGEFORMAT </w:instrText>
      </w:r>
      <w:r w:rsidR="009D71BD">
        <w:fldChar w:fldCharType="separate"/>
      </w:r>
      <w:r>
        <w:instrText>This work is licensed under a Creative Commons Attribution-ShareAlike 4.0 International License.</w:instrText>
      </w:r>
      <w:r w:rsidR="009D71BD">
        <w:fldChar w:fldCharType="end"/>
      </w:r>
    </w:p>
    <w:p w:rsidR="00727858" w:rsidRDefault="000B6CF8">
      <w:pPr>
        <w:pStyle w:val="Body"/>
      </w:pPr>
      <w:r>
        <w:instrText xml:space="preserve">The full license text is available at </w:instrText>
      </w:r>
      <w:r w:rsidR="009D71BD">
        <w:fldChar w:fldCharType="begin"/>
      </w:r>
      <w:r w:rsidR="009D71BD">
        <w:instrText xml:space="preserve"> DOCPROPERTY "GENIVI-LicenseLink" \* MERGEFORMAT </w:instrText>
      </w:r>
      <w:r w:rsidR="009D71BD">
        <w:fldChar w:fldCharType="separate"/>
      </w:r>
      <w:r>
        <w:instrText>http://creativecommons.org/licenses/by-sa/4.0</w:instrText>
      </w:r>
      <w:r w:rsidR="009D71BD">
        <w:fldChar w:fldCharType="end"/>
      </w:r>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3" w:name="_Toc156905107"/>
      <w:r>
        <w:t xml:space="preserve">Document </w:t>
      </w:r>
      <w:r w:rsidR="00AD0655">
        <w:t>Revision H</w:t>
      </w:r>
      <w:r>
        <w:t>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3C12A2">
            <w:pPr>
              <w:pStyle w:val="TableContents"/>
            </w:pPr>
            <w:r>
              <w:t>16-</w:t>
            </w:r>
            <w:r w:rsidR="003C12A2">
              <w:t>Dec</w:t>
            </w:r>
            <w:r>
              <w:t>-2015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 in preparation to Rel</w:t>
            </w:r>
            <w:r>
              <w:t>ease 4.0.0</w:t>
            </w:r>
          </w:p>
        </w:tc>
      </w:tr>
      <w:tr w:rsidR="003C12A2" w:rsidRPr="00185BA4">
        <w:trPr>
          <w:jc w:val="center"/>
        </w:trPr>
        <w:tc>
          <w:tcPr>
            <w:tcW w:w="749" w:type="pct"/>
          </w:tcPr>
          <w:p w:rsidR="003C12A2" w:rsidRDefault="003C12A2" w:rsidP="000B6CF8">
            <w:pPr>
              <w:pStyle w:val="TableContents"/>
            </w:pPr>
            <w:r>
              <w:t>25-Jan-2016</w:t>
            </w:r>
          </w:p>
        </w:tc>
        <w:tc>
          <w:tcPr>
            <w:tcW w:w="536" w:type="pct"/>
          </w:tcPr>
          <w:p w:rsidR="003C12A2" w:rsidRDefault="003C12A2">
            <w:pPr>
              <w:pStyle w:val="TableContents"/>
            </w:pPr>
            <w:r>
              <w:t>4.0.0</w:t>
            </w:r>
          </w:p>
        </w:tc>
        <w:tc>
          <w:tcPr>
            <w:tcW w:w="920" w:type="pct"/>
          </w:tcPr>
          <w:p w:rsidR="003C12A2" w:rsidRDefault="003C12A2" w:rsidP="003C12A2">
            <w:pPr>
              <w:pStyle w:val="TableContents"/>
            </w:pPr>
            <w:r>
              <w:t xml:space="preserve">Marco </w:t>
            </w:r>
            <w:proofErr w:type="spellStart"/>
            <w:r>
              <w:t>Residori</w:t>
            </w:r>
            <w:proofErr w:type="spellEnd"/>
            <w:r>
              <w:t>,</w:t>
            </w:r>
          </w:p>
          <w:p w:rsidR="003C12A2" w:rsidRDefault="003C12A2" w:rsidP="003C12A2">
            <w:pPr>
              <w:pStyle w:val="TableContents"/>
            </w:pPr>
            <w:r>
              <w:t>Mentor Graphics</w:t>
            </w:r>
          </w:p>
        </w:tc>
        <w:tc>
          <w:tcPr>
            <w:tcW w:w="2795" w:type="pct"/>
          </w:tcPr>
          <w:p w:rsidR="003C12A2" w:rsidRPr="00185BA4" w:rsidRDefault="003C12A2" w:rsidP="003C12A2">
            <w:pPr>
              <w:pStyle w:val="TableContents"/>
            </w:pPr>
            <w:r w:rsidRPr="00185BA4">
              <w:t>Rel</w:t>
            </w:r>
            <w:r>
              <w:t>ease 4.0.0</w:t>
            </w:r>
          </w:p>
        </w:tc>
      </w:tr>
      <w:tr w:rsidR="00862C0A" w:rsidRPr="00185BA4">
        <w:trPr>
          <w:jc w:val="center"/>
        </w:trPr>
        <w:tc>
          <w:tcPr>
            <w:tcW w:w="749" w:type="pct"/>
          </w:tcPr>
          <w:p w:rsidR="00862C0A" w:rsidRDefault="00862C0A" w:rsidP="000B6CF8">
            <w:pPr>
              <w:pStyle w:val="TableContents"/>
            </w:pPr>
            <w:r>
              <w:t>11-Feb</w:t>
            </w:r>
            <w:r w:rsidR="00A4296A">
              <w:t>-</w:t>
            </w:r>
            <w:r>
              <w:t>2016</w:t>
            </w:r>
          </w:p>
        </w:tc>
        <w:tc>
          <w:tcPr>
            <w:tcW w:w="536" w:type="pct"/>
          </w:tcPr>
          <w:p w:rsidR="00862C0A" w:rsidRDefault="00862C0A">
            <w:pPr>
              <w:pStyle w:val="TableContents"/>
            </w:pPr>
            <w:r>
              <w:t>4.0.0</w:t>
            </w:r>
          </w:p>
        </w:tc>
        <w:tc>
          <w:tcPr>
            <w:tcW w:w="920" w:type="pct"/>
          </w:tcPr>
          <w:p w:rsidR="00862C0A" w:rsidRDefault="00862C0A" w:rsidP="00862C0A">
            <w:pPr>
              <w:pStyle w:val="TableContents"/>
            </w:pPr>
            <w:r>
              <w:t xml:space="preserve">Marco </w:t>
            </w:r>
            <w:proofErr w:type="spellStart"/>
            <w:r>
              <w:t>Residori</w:t>
            </w:r>
            <w:proofErr w:type="spellEnd"/>
            <w:r>
              <w:t>,</w:t>
            </w:r>
          </w:p>
          <w:p w:rsidR="00862C0A" w:rsidRDefault="00862C0A" w:rsidP="00862C0A">
            <w:pPr>
              <w:pStyle w:val="TableContents"/>
            </w:pPr>
            <w:r>
              <w:t>Mentor Graphics</w:t>
            </w:r>
          </w:p>
        </w:tc>
        <w:tc>
          <w:tcPr>
            <w:tcW w:w="2795" w:type="pct"/>
          </w:tcPr>
          <w:p w:rsidR="00862C0A" w:rsidRPr="00185BA4" w:rsidRDefault="00862C0A" w:rsidP="003C12A2">
            <w:pPr>
              <w:pStyle w:val="TableContents"/>
            </w:pPr>
            <w:r>
              <w:t xml:space="preserve">Updated document ID  (26 </w:t>
            </w:r>
            <w:r>
              <w:sym w:font="Wingdings" w:char="F0E0"/>
            </w:r>
            <w:r>
              <w:t xml:space="preserve"> 51) as requested by SAT</w:t>
            </w:r>
          </w:p>
        </w:tc>
      </w:tr>
      <w:tr w:rsidR="002042B1" w:rsidRPr="00185BA4">
        <w:trPr>
          <w:jc w:val="center"/>
        </w:trPr>
        <w:tc>
          <w:tcPr>
            <w:tcW w:w="749" w:type="pct"/>
          </w:tcPr>
          <w:p w:rsidR="002042B1" w:rsidRDefault="002042B1" w:rsidP="000B6CF8">
            <w:pPr>
              <w:pStyle w:val="TableContents"/>
            </w:pPr>
            <w:r>
              <w:t>23-Jun-2016</w:t>
            </w:r>
          </w:p>
        </w:tc>
        <w:tc>
          <w:tcPr>
            <w:tcW w:w="536" w:type="pct"/>
          </w:tcPr>
          <w:p w:rsidR="002042B1" w:rsidRDefault="002042B1">
            <w:pPr>
              <w:pStyle w:val="TableContents"/>
            </w:pPr>
            <w:r>
              <w:t>4.0.0</w:t>
            </w:r>
          </w:p>
        </w:tc>
        <w:tc>
          <w:tcPr>
            <w:tcW w:w="920" w:type="pct"/>
          </w:tcPr>
          <w:p w:rsidR="002042B1" w:rsidRDefault="002042B1" w:rsidP="00A338E9">
            <w:pPr>
              <w:pStyle w:val="TableContents"/>
            </w:pPr>
            <w:r>
              <w:t xml:space="preserve">Marco </w:t>
            </w:r>
            <w:proofErr w:type="spellStart"/>
            <w:r>
              <w:t>Residori</w:t>
            </w:r>
            <w:proofErr w:type="spellEnd"/>
            <w:r>
              <w:t>,</w:t>
            </w:r>
          </w:p>
          <w:p w:rsidR="002042B1" w:rsidRDefault="002042B1" w:rsidP="00A338E9">
            <w:pPr>
              <w:pStyle w:val="TableContents"/>
            </w:pPr>
            <w:r>
              <w:t>Mentor Graphics</w:t>
            </w:r>
          </w:p>
        </w:tc>
        <w:tc>
          <w:tcPr>
            <w:tcW w:w="2795" w:type="pct"/>
          </w:tcPr>
          <w:p w:rsidR="002042B1" w:rsidRDefault="002042B1" w:rsidP="003C12A2">
            <w:pPr>
              <w:pStyle w:val="TableContents"/>
            </w:pPr>
            <w:r>
              <w:t xml:space="preserve">Fixed ticket GT-3345 (layout </w:t>
            </w:r>
            <w:proofErr w:type="gramStart"/>
            <w:r>
              <w:t>of  interface</w:t>
            </w:r>
            <w:proofErr w:type="gramEnd"/>
            <w:r>
              <w:t xml:space="preserve"> description generated from the XML file). Corrected some links to </w:t>
            </w:r>
            <w:proofErr w:type="spellStart"/>
            <w:r>
              <w:t>Git</w:t>
            </w:r>
            <w:proofErr w:type="spellEnd"/>
            <w:r>
              <w:t xml:space="preserve"> repositories.</w:t>
            </w:r>
          </w:p>
        </w:tc>
      </w:tr>
    </w:tbl>
    <w:p w:rsidR="00727858" w:rsidRPr="00185BA4" w:rsidRDefault="00727858">
      <w:pPr>
        <w:pStyle w:val="Body"/>
      </w:pPr>
      <w:bookmarkStart w:id="4" w:name="_GoBack"/>
      <w:bookmarkEnd w:id="4"/>
    </w:p>
    <w:p w:rsidR="00727858" w:rsidRDefault="000B6CF8">
      <w:pPr>
        <w:pStyle w:val="TOCHeading"/>
      </w:pPr>
      <w:r>
        <w:lastRenderedPageBreak/>
        <w:t>Table of Contents</w:t>
      </w:r>
    </w:p>
    <w:p w:rsidR="00AD0655"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41505629" w:history="1">
        <w:r w:rsidR="00AD0655" w:rsidRPr="007C299C">
          <w:rPr>
            <w:rStyle w:val="Hyperlink"/>
          </w:rPr>
          <w:t>1</w:t>
        </w:r>
        <w:r w:rsidR="00AD0655">
          <w:rPr>
            <w:rFonts w:asciiTheme="minorHAnsi" w:eastAsiaTheme="minorEastAsia" w:hAnsiTheme="minorHAnsi" w:cstheme="minorBidi"/>
            <w:sz w:val="22"/>
            <w:szCs w:val="22"/>
            <w:lang w:val="de-DE" w:eastAsia="de-DE"/>
          </w:rPr>
          <w:tab/>
        </w:r>
        <w:r w:rsidR="00AD0655" w:rsidRPr="007C299C">
          <w:rPr>
            <w:rStyle w:val="Hyperlink"/>
          </w:rPr>
          <w:t>Introduction</w:t>
        </w:r>
        <w:r w:rsidR="00AD0655">
          <w:rPr>
            <w:webHidden/>
          </w:rPr>
          <w:tab/>
        </w:r>
        <w:r w:rsidR="00AD0655">
          <w:rPr>
            <w:webHidden/>
          </w:rPr>
          <w:fldChar w:fldCharType="begin"/>
        </w:r>
        <w:r w:rsidR="00AD0655">
          <w:rPr>
            <w:webHidden/>
          </w:rPr>
          <w:instrText xml:space="preserve"> PAGEREF _Toc441505629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30" w:history="1">
        <w:r w:rsidR="00AD0655" w:rsidRPr="007C299C">
          <w:rPr>
            <w:rStyle w:val="Hyperlink"/>
          </w:rPr>
          <w:t>1.1</w:t>
        </w:r>
        <w:r w:rsidR="00AD0655">
          <w:rPr>
            <w:rFonts w:asciiTheme="minorHAnsi" w:eastAsiaTheme="minorEastAsia" w:hAnsiTheme="minorHAnsi" w:cstheme="minorBidi"/>
            <w:sz w:val="22"/>
            <w:szCs w:val="22"/>
            <w:lang w:val="de-DE" w:eastAsia="de-DE"/>
          </w:rPr>
          <w:tab/>
        </w:r>
        <w:r w:rsidR="00AD0655" w:rsidRPr="007C299C">
          <w:rPr>
            <w:rStyle w:val="Hyperlink"/>
          </w:rPr>
          <w:t>System Overview</w:t>
        </w:r>
        <w:r w:rsidR="00AD0655">
          <w:rPr>
            <w:webHidden/>
          </w:rPr>
          <w:tab/>
        </w:r>
        <w:r w:rsidR="00AD0655">
          <w:rPr>
            <w:webHidden/>
          </w:rPr>
          <w:fldChar w:fldCharType="begin"/>
        </w:r>
        <w:r w:rsidR="00AD0655">
          <w:rPr>
            <w:webHidden/>
          </w:rPr>
          <w:instrText xml:space="preserve"> PAGEREF _Toc441505630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31" w:history="1">
        <w:r w:rsidR="00AD0655" w:rsidRPr="007C299C">
          <w:rPr>
            <w:rStyle w:val="Hyperlink"/>
          </w:rPr>
          <w:t>1.2</w:t>
        </w:r>
        <w:r w:rsidR="00AD0655">
          <w:rPr>
            <w:rFonts w:asciiTheme="minorHAnsi" w:eastAsiaTheme="minorEastAsia" w:hAnsiTheme="minorHAnsi" w:cstheme="minorBidi"/>
            <w:sz w:val="22"/>
            <w:szCs w:val="22"/>
            <w:lang w:val="de-DE" w:eastAsia="de-DE"/>
          </w:rPr>
          <w:tab/>
        </w:r>
        <w:r w:rsidR="00AD0655" w:rsidRPr="007C299C">
          <w:rPr>
            <w:rStyle w:val="Hyperlink"/>
          </w:rPr>
          <w:t>Component Overview</w:t>
        </w:r>
        <w:r w:rsidR="00AD0655">
          <w:rPr>
            <w:webHidden/>
          </w:rPr>
          <w:tab/>
        </w:r>
        <w:r w:rsidR="00AD0655">
          <w:rPr>
            <w:webHidden/>
          </w:rPr>
          <w:fldChar w:fldCharType="begin"/>
        </w:r>
        <w:r w:rsidR="00AD0655">
          <w:rPr>
            <w:webHidden/>
          </w:rPr>
          <w:instrText xml:space="preserve"> PAGEREF _Toc441505631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32" w:history="1">
        <w:r w:rsidR="00AD0655" w:rsidRPr="007C299C">
          <w:rPr>
            <w:rStyle w:val="Hyperlink"/>
          </w:rPr>
          <w:t>1.3</w:t>
        </w:r>
        <w:r w:rsidR="00AD0655">
          <w:rPr>
            <w:rFonts w:asciiTheme="minorHAnsi" w:eastAsiaTheme="minorEastAsia" w:hAnsiTheme="minorHAnsi" w:cstheme="minorBidi"/>
            <w:sz w:val="22"/>
            <w:szCs w:val="22"/>
            <w:lang w:val="de-DE" w:eastAsia="de-DE"/>
          </w:rPr>
          <w:tab/>
        </w:r>
        <w:r w:rsidR="00AD0655" w:rsidRPr="007C299C">
          <w:rPr>
            <w:rStyle w:val="Hyperlink"/>
          </w:rPr>
          <w:t>Document Overview</w:t>
        </w:r>
        <w:r w:rsidR="00AD0655">
          <w:rPr>
            <w:webHidden/>
          </w:rPr>
          <w:tab/>
        </w:r>
        <w:r w:rsidR="00AD0655">
          <w:rPr>
            <w:webHidden/>
          </w:rPr>
          <w:fldChar w:fldCharType="begin"/>
        </w:r>
        <w:r w:rsidR="00AD0655">
          <w:rPr>
            <w:webHidden/>
          </w:rPr>
          <w:instrText xml:space="preserve"> PAGEREF _Toc441505632 \h </w:instrText>
        </w:r>
        <w:r w:rsidR="00AD0655">
          <w:rPr>
            <w:webHidden/>
          </w:rPr>
        </w:r>
        <w:r w:rsidR="00AD0655">
          <w:rPr>
            <w:webHidden/>
          </w:rPr>
          <w:fldChar w:fldCharType="separate"/>
        </w:r>
        <w:r w:rsidR="00977308">
          <w:rPr>
            <w:webHidden/>
          </w:rPr>
          <w:t>1</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33" w:history="1">
        <w:r w:rsidR="00AD0655" w:rsidRPr="007C299C">
          <w:rPr>
            <w:rStyle w:val="Hyperlink"/>
          </w:rPr>
          <w:t>2</w:t>
        </w:r>
        <w:r w:rsidR="00AD0655">
          <w:rPr>
            <w:rFonts w:asciiTheme="minorHAnsi" w:eastAsiaTheme="minorEastAsia" w:hAnsiTheme="minorHAnsi" w:cstheme="minorBidi"/>
            <w:sz w:val="22"/>
            <w:szCs w:val="22"/>
            <w:lang w:val="de-DE" w:eastAsia="de-DE"/>
          </w:rPr>
          <w:tab/>
        </w:r>
        <w:r w:rsidR="00AD0655" w:rsidRPr="007C299C">
          <w:rPr>
            <w:rStyle w:val="Hyperlink"/>
          </w:rPr>
          <w:t>References</w:t>
        </w:r>
        <w:r w:rsidR="00AD0655">
          <w:rPr>
            <w:webHidden/>
          </w:rPr>
          <w:tab/>
        </w:r>
        <w:r w:rsidR="00AD0655">
          <w:rPr>
            <w:webHidden/>
          </w:rPr>
          <w:fldChar w:fldCharType="begin"/>
        </w:r>
        <w:r w:rsidR="00AD0655">
          <w:rPr>
            <w:webHidden/>
          </w:rPr>
          <w:instrText xml:space="preserve"> PAGEREF _Toc441505633 \h </w:instrText>
        </w:r>
        <w:r w:rsidR="00AD0655">
          <w:rPr>
            <w:webHidden/>
          </w:rPr>
        </w:r>
        <w:r w:rsidR="00AD0655">
          <w:rPr>
            <w:webHidden/>
          </w:rPr>
          <w:fldChar w:fldCharType="separate"/>
        </w:r>
        <w:r w:rsidR="00977308">
          <w:rPr>
            <w:webHidden/>
          </w:rPr>
          <w:t>2</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34" w:history="1">
        <w:r w:rsidR="00AD0655" w:rsidRPr="007C299C">
          <w:rPr>
            <w:rStyle w:val="Hyperlink"/>
          </w:rPr>
          <w:t>3</w:t>
        </w:r>
        <w:r w:rsidR="00AD0655">
          <w:rPr>
            <w:rFonts w:asciiTheme="minorHAnsi" w:eastAsiaTheme="minorEastAsia" w:hAnsiTheme="minorHAnsi" w:cstheme="minorBidi"/>
            <w:sz w:val="22"/>
            <w:szCs w:val="22"/>
            <w:lang w:val="de-DE" w:eastAsia="de-DE"/>
          </w:rPr>
          <w:tab/>
        </w:r>
        <w:r w:rsidR="00AD0655" w:rsidRPr="007C299C">
          <w:rPr>
            <w:rStyle w:val="Hyperlink"/>
          </w:rPr>
          <w:t>Glossary</w:t>
        </w:r>
        <w:r w:rsidR="00AD0655">
          <w:rPr>
            <w:webHidden/>
          </w:rPr>
          <w:tab/>
        </w:r>
        <w:r w:rsidR="00AD0655">
          <w:rPr>
            <w:webHidden/>
          </w:rPr>
          <w:fldChar w:fldCharType="begin"/>
        </w:r>
        <w:r w:rsidR="00AD0655">
          <w:rPr>
            <w:webHidden/>
          </w:rPr>
          <w:instrText xml:space="preserve"> PAGEREF _Toc441505634 \h </w:instrText>
        </w:r>
        <w:r w:rsidR="00AD0655">
          <w:rPr>
            <w:webHidden/>
          </w:rPr>
        </w:r>
        <w:r w:rsidR="00AD0655">
          <w:rPr>
            <w:webHidden/>
          </w:rPr>
          <w:fldChar w:fldCharType="separate"/>
        </w:r>
        <w:r w:rsidR="00977308">
          <w:rPr>
            <w:webHidden/>
          </w:rPr>
          <w:t>3</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35" w:history="1">
        <w:r w:rsidR="00AD0655" w:rsidRPr="007C299C">
          <w:rPr>
            <w:rStyle w:val="Hyperlink"/>
          </w:rPr>
          <w:t>4</w:t>
        </w:r>
        <w:r w:rsidR="00AD0655">
          <w:rPr>
            <w:rFonts w:asciiTheme="minorHAnsi" w:eastAsiaTheme="minorEastAsia" w:hAnsiTheme="minorHAnsi" w:cstheme="minorBidi"/>
            <w:sz w:val="22"/>
            <w:szCs w:val="22"/>
            <w:lang w:val="de-DE" w:eastAsia="de-DE"/>
          </w:rPr>
          <w:tab/>
        </w:r>
        <w:r w:rsidR="00AD0655" w:rsidRPr="007C299C">
          <w:rPr>
            <w:rStyle w:val="Hyperlink"/>
          </w:rPr>
          <w:t>Requirements</w:t>
        </w:r>
        <w:r w:rsidR="00AD0655">
          <w:rPr>
            <w:webHidden/>
          </w:rPr>
          <w:tab/>
        </w:r>
        <w:r w:rsidR="00AD0655">
          <w:rPr>
            <w:webHidden/>
          </w:rPr>
          <w:fldChar w:fldCharType="begin"/>
        </w:r>
        <w:r w:rsidR="00AD0655">
          <w:rPr>
            <w:webHidden/>
          </w:rPr>
          <w:instrText xml:space="preserve"> PAGEREF _Toc441505635 \h </w:instrText>
        </w:r>
        <w:r w:rsidR="00AD0655">
          <w:rPr>
            <w:webHidden/>
          </w:rPr>
        </w:r>
        <w:r w:rsidR="00AD0655">
          <w:rPr>
            <w:webHidden/>
          </w:rPr>
          <w:fldChar w:fldCharType="separate"/>
        </w:r>
        <w:r w:rsidR="00977308">
          <w:rPr>
            <w:webHidden/>
          </w:rPr>
          <w:t>4</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36" w:history="1">
        <w:r w:rsidR="00AD0655" w:rsidRPr="007C299C">
          <w:rPr>
            <w:rStyle w:val="Hyperlink"/>
          </w:rPr>
          <w:t>5</w:t>
        </w:r>
        <w:r w:rsidR="00AD0655">
          <w:rPr>
            <w:rFonts w:asciiTheme="minorHAnsi" w:eastAsiaTheme="minorEastAsia" w:hAnsiTheme="minorHAnsi" w:cstheme="minorBidi"/>
            <w:sz w:val="22"/>
            <w:szCs w:val="22"/>
            <w:lang w:val="de-DE" w:eastAsia="de-DE"/>
          </w:rPr>
          <w:tab/>
        </w:r>
        <w:r w:rsidR="00AD0655" w:rsidRPr="007C299C">
          <w:rPr>
            <w:rStyle w:val="Hyperlink"/>
          </w:rPr>
          <w:t>Constraints and Assumptions</w:t>
        </w:r>
        <w:r w:rsidR="00AD0655">
          <w:rPr>
            <w:webHidden/>
          </w:rPr>
          <w:tab/>
        </w:r>
        <w:r w:rsidR="00AD0655">
          <w:rPr>
            <w:webHidden/>
          </w:rPr>
          <w:fldChar w:fldCharType="begin"/>
        </w:r>
        <w:r w:rsidR="00AD0655">
          <w:rPr>
            <w:webHidden/>
          </w:rPr>
          <w:instrText xml:space="preserve"> PAGEREF _Toc441505636 \h </w:instrText>
        </w:r>
        <w:r w:rsidR="00AD0655">
          <w:rPr>
            <w:webHidden/>
          </w:rPr>
        </w:r>
        <w:r w:rsidR="00AD0655">
          <w:rPr>
            <w:webHidden/>
          </w:rPr>
          <w:fldChar w:fldCharType="separate"/>
        </w:r>
        <w:r w:rsidR="00977308">
          <w:rPr>
            <w:webHidden/>
          </w:rPr>
          <w:t>5</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37" w:history="1">
        <w:r w:rsidR="00AD0655" w:rsidRPr="007C299C">
          <w:rPr>
            <w:rStyle w:val="Hyperlink"/>
          </w:rPr>
          <w:t>6</w:t>
        </w:r>
        <w:r w:rsidR="00AD0655">
          <w:rPr>
            <w:rFonts w:asciiTheme="minorHAnsi" w:eastAsiaTheme="minorEastAsia" w:hAnsiTheme="minorHAnsi" w:cstheme="minorBidi"/>
            <w:sz w:val="22"/>
            <w:szCs w:val="22"/>
            <w:lang w:val="de-DE" w:eastAsia="de-DE"/>
          </w:rPr>
          <w:tab/>
        </w:r>
        <w:r w:rsidR="00AD0655" w:rsidRPr="007C299C">
          <w:rPr>
            <w:rStyle w:val="Hyperlink"/>
          </w:rPr>
          <w:t>Architecture</w:t>
        </w:r>
        <w:r w:rsidR="00AD0655">
          <w:rPr>
            <w:webHidden/>
          </w:rPr>
          <w:tab/>
        </w:r>
        <w:r w:rsidR="00AD0655">
          <w:rPr>
            <w:webHidden/>
          </w:rPr>
          <w:fldChar w:fldCharType="begin"/>
        </w:r>
        <w:r w:rsidR="00AD0655">
          <w:rPr>
            <w:webHidden/>
          </w:rPr>
          <w:instrText xml:space="preserve"> PAGEREF _Toc441505637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38" w:history="1">
        <w:r w:rsidR="00AD0655" w:rsidRPr="007C299C">
          <w:rPr>
            <w:rStyle w:val="Hyperlink"/>
            <w:lang w:eastAsia="ja-JP"/>
          </w:rPr>
          <w:t>6.1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Architecture Overview</w:t>
        </w:r>
        <w:r w:rsidR="00AD0655">
          <w:rPr>
            <w:webHidden/>
          </w:rPr>
          <w:tab/>
        </w:r>
        <w:r w:rsidR="00AD0655">
          <w:rPr>
            <w:webHidden/>
          </w:rPr>
          <w:fldChar w:fldCharType="begin"/>
        </w:r>
        <w:r w:rsidR="00AD0655">
          <w:rPr>
            <w:webHidden/>
          </w:rPr>
          <w:instrText xml:space="preserve"> PAGEREF _Toc441505638 \h </w:instrText>
        </w:r>
        <w:r w:rsidR="00AD0655">
          <w:rPr>
            <w:webHidden/>
          </w:rPr>
        </w:r>
        <w:r w:rsidR="00AD0655">
          <w:rPr>
            <w:webHidden/>
          </w:rPr>
          <w:fldChar w:fldCharType="separate"/>
        </w:r>
        <w:r w:rsidR="00977308">
          <w:rPr>
            <w:webHidden/>
          </w:rPr>
          <w:t>6</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39" w:history="1">
        <w:r w:rsidR="00AD0655" w:rsidRPr="007C299C">
          <w:rPr>
            <w:rStyle w:val="Hyperlink"/>
            <w:lang w:eastAsia="ja-JP"/>
          </w:rPr>
          <w:t>6.1.1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Dependencies</w:t>
        </w:r>
        <w:r w:rsidR="00AD0655">
          <w:rPr>
            <w:webHidden/>
          </w:rPr>
          <w:tab/>
        </w:r>
        <w:r w:rsidR="00AD0655">
          <w:rPr>
            <w:webHidden/>
          </w:rPr>
          <w:fldChar w:fldCharType="begin"/>
        </w:r>
        <w:r w:rsidR="00AD0655">
          <w:rPr>
            <w:webHidden/>
          </w:rPr>
          <w:instrText xml:space="preserve"> PAGEREF _Toc441505639 \h </w:instrText>
        </w:r>
        <w:r w:rsidR="00AD0655">
          <w:rPr>
            <w:webHidden/>
          </w:rPr>
        </w:r>
        <w:r w:rsidR="00AD0655">
          <w:rPr>
            <w:webHidden/>
          </w:rPr>
          <w:fldChar w:fldCharType="separate"/>
        </w:r>
        <w:r w:rsidR="00977308">
          <w:rPr>
            <w:webHidden/>
          </w:rPr>
          <w:t>7</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0" w:history="1">
        <w:r w:rsidR="00AD0655" w:rsidRPr="007C299C">
          <w:rPr>
            <w:rStyle w:val="Hyperlink"/>
            <w:lang w:eastAsia="ja-JP"/>
          </w:rPr>
          <w:t>6.1.2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Component Traceability</w:t>
        </w:r>
        <w:r w:rsidR="00AD0655">
          <w:rPr>
            <w:webHidden/>
          </w:rPr>
          <w:tab/>
        </w:r>
        <w:r w:rsidR="00AD0655">
          <w:rPr>
            <w:webHidden/>
          </w:rPr>
          <w:fldChar w:fldCharType="begin"/>
        </w:r>
        <w:r w:rsidR="00AD0655">
          <w:rPr>
            <w:webHidden/>
          </w:rPr>
          <w:instrText xml:space="preserve"> PAGEREF _Toc441505640 \h </w:instrText>
        </w:r>
        <w:r w:rsidR="00AD0655">
          <w:rPr>
            <w:webHidden/>
          </w:rPr>
        </w:r>
        <w:r w:rsidR="00AD0655">
          <w:rPr>
            <w:webHidden/>
          </w:rPr>
          <w:fldChar w:fldCharType="separate"/>
        </w:r>
        <w:r w:rsidR="00977308">
          <w:rPr>
            <w:webHidden/>
          </w:rPr>
          <w:t>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41" w:history="1">
        <w:r w:rsidR="00AD0655" w:rsidRPr="007C299C">
          <w:rPr>
            <w:rStyle w:val="Hyperlink"/>
            <w:lang w:eastAsia="ja-JP"/>
          </w:rPr>
          <w:t>6.2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EnhancedPositionService</w:t>
        </w:r>
        <w:r w:rsidR="00AD0655">
          <w:rPr>
            <w:webHidden/>
          </w:rPr>
          <w:tab/>
        </w:r>
        <w:r w:rsidR="00AD0655">
          <w:rPr>
            <w:webHidden/>
          </w:rPr>
          <w:fldChar w:fldCharType="begin"/>
        </w:r>
        <w:r w:rsidR="00AD0655">
          <w:rPr>
            <w:webHidden/>
          </w:rPr>
          <w:instrText xml:space="preserve"> PAGEREF _Toc441505641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2" w:history="1">
        <w:r w:rsidR="00AD0655" w:rsidRPr="007C299C">
          <w:rPr>
            <w:rStyle w:val="Hyperlink"/>
            <w:lang w:eastAsia="ja-JP"/>
          </w:rPr>
          <w:t>6.2.1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_Toc441505642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3" w:history="1">
        <w:r w:rsidR="00AD0655" w:rsidRPr="007C299C">
          <w:rPr>
            <w:rStyle w:val="Hyperlink"/>
            <w:lang w:eastAsia="ja-JP"/>
          </w:rPr>
          <w:t>6.2.2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_Toc441505643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4" w:history="1">
        <w:r w:rsidR="00AD0655" w:rsidRPr="007C299C">
          <w:rPr>
            <w:rStyle w:val="Hyperlink"/>
            <w:lang w:eastAsia="ja-JP"/>
          </w:rPr>
          <w:t>6.2.3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_Toc441505644 \h </w:instrText>
        </w:r>
        <w:r w:rsidR="00AD0655">
          <w:rPr>
            <w:webHidden/>
          </w:rPr>
        </w:r>
        <w:r w:rsidR="00AD0655">
          <w:rPr>
            <w:webHidden/>
          </w:rPr>
          <w:fldChar w:fldCharType="separate"/>
        </w:r>
        <w:r w:rsidR="00977308">
          <w:rPr>
            <w:webHidden/>
          </w:rPr>
          <w:t>9</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45" w:history="1">
        <w:r w:rsidR="00AD0655" w:rsidRPr="007C299C">
          <w:rPr>
            <w:rStyle w:val="Hyperlink"/>
            <w:lang w:eastAsia="ja-JP"/>
          </w:rPr>
          <w:t>6.3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GNSSService</w:t>
        </w:r>
        <w:r w:rsidR="00AD0655">
          <w:rPr>
            <w:webHidden/>
          </w:rPr>
          <w:tab/>
        </w:r>
        <w:r w:rsidR="00AD0655">
          <w:rPr>
            <w:webHidden/>
          </w:rPr>
          <w:fldChar w:fldCharType="begin"/>
        </w:r>
        <w:r w:rsidR="00AD0655">
          <w:rPr>
            <w:webHidden/>
          </w:rPr>
          <w:instrText xml:space="preserve"> PAGEREF _Toc441505645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6" w:history="1">
        <w:r w:rsidR="00AD0655" w:rsidRPr="007C299C">
          <w:rPr>
            <w:rStyle w:val="Hyperlink"/>
            <w:lang w:eastAsia="ja-JP"/>
          </w:rPr>
          <w:t>6.3.1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_Toc441505646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7" w:history="1">
        <w:r w:rsidR="00AD0655" w:rsidRPr="007C299C">
          <w:rPr>
            <w:rStyle w:val="Hyperlink"/>
            <w:lang w:eastAsia="ja-JP"/>
          </w:rPr>
          <w:t>6.3.2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_Toc441505647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48" w:history="1">
        <w:r w:rsidR="00AD0655" w:rsidRPr="007C299C">
          <w:rPr>
            <w:rStyle w:val="Hyperlink"/>
            <w:lang w:eastAsia="ja-JP"/>
          </w:rPr>
          <w:t>6.3.3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_Toc441505648 \h </w:instrText>
        </w:r>
        <w:r w:rsidR="00AD0655">
          <w:rPr>
            <w:webHidden/>
          </w:rPr>
        </w:r>
        <w:r w:rsidR="00AD0655">
          <w:rPr>
            <w:webHidden/>
          </w:rPr>
          <w:fldChar w:fldCharType="separate"/>
        </w:r>
        <w:r w:rsidR="00977308">
          <w:rPr>
            <w:webHidden/>
          </w:rPr>
          <w:t>10</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49" w:history="1">
        <w:r w:rsidR="00AD0655" w:rsidRPr="007C299C">
          <w:rPr>
            <w:rStyle w:val="Hyperlink"/>
            <w:lang w:eastAsia="ja-JP"/>
          </w:rPr>
          <w:t>6.4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SensorsService</w:t>
        </w:r>
        <w:r w:rsidR="00AD0655">
          <w:rPr>
            <w:webHidden/>
          </w:rPr>
          <w:tab/>
        </w:r>
        <w:r w:rsidR="00AD0655">
          <w:rPr>
            <w:webHidden/>
          </w:rPr>
          <w:fldChar w:fldCharType="begin"/>
        </w:r>
        <w:r w:rsidR="00AD0655">
          <w:rPr>
            <w:webHidden/>
          </w:rPr>
          <w:instrText xml:space="preserve"> PAGEREF _Toc441505649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0" w:history="1">
        <w:r w:rsidR="00AD0655" w:rsidRPr="007C299C">
          <w:rPr>
            <w:rStyle w:val="Hyperlink"/>
            <w:lang w:eastAsia="ja-JP"/>
          </w:rPr>
          <w:t>6.4.1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Responsibility and Features</w:t>
        </w:r>
        <w:r w:rsidR="00AD0655">
          <w:rPr>
            <w:webHidden/>
          </w:rPr>
          <w:tab/>
        </w:r>
        <w:r w:rsidR="00AD0655">
          <w:rPr>
            <w:webHidden/>
          </w:rPr>
          <w:fldChar w:fldCharType="begin"/>
        </w:r>
        <w:r w:rsidR="00AD0655">
          <w:rPr>
            <w:webHidden/>
          </w:rPr>
          <w:instrText xml:space="preserve"> PAGEREF _Toc441505650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1" w:history="1">
        <w:r w:rsidR="00AD0655" w:rsidRPr="007C299C">
          <w:rPr>
            <w:rStyle w:val="Hyperlink"/>
            <w:lang w:eastAsia="ja-JP"/>
          </w:rPr>
          <w:t>6.4.2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Provided Interfaces</w:t>
        </w:r>
        <w:r w:rsidR="00AD0655">
          <w:rPr>
            <w:webHidden/>
          </w:rPr>
          <w:tab/>
        </w:r>
        <w:r w:rsidR="00AD0655">
          <w:rPr>
            <w:webHidden/>
          </w:rPr>
          <w:fldChar w:fldCharType="begin"/>
        </w:r>
        <w:r w:rsidR="00AD0655">
          <w:rPr>
            <w:webHidden/>
          </w:rPr>
          <w:instrText xml:space="preserve"> PAGEREF _Toc441505651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2" w:history="1">
        <w:r w:rsidR="00AD0655" w:rsidRPr="007C299C">
          <w:rPr>
            <w:rStyle w:val="Hyperlink"/>
            <w:lang w:eastAsia="ja-JP"/>
          </w:rPr>
          <w:t>6.4.3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Required Interfaces</w:t>
        </w:r>
        <w:r w:rsidR="00AD0655">
          <w:rPr>
            <w:webHidden/>
          </w:rPr>
          <w:tab/>
        </w:r>
        <w:r w:rsidR="00AD0655">
          <w:rPr>
            <w:webHidden/>
          </w:rPr>
          <w:fldChar w:fldCharType="begin"/>
        </w:r>
        <w:r w:rsidR="00AD0655">
          <w:rPr>
            <w:webHidden/>
          </w:rPr>
          <w:instrText xml:space="preserve"> PAGEREF _Toc441505652 \h </w:instrText>
        </w:r>
        <w:r w:rsidR="00AD0655">
          <w:rPr>
            <w:webHidden/>
          </w:rPr>
        </w:r>
        <w:r w:rsidR="00AD0655">
          <w:rPr>
            <w:webHidden/>
          </w:rPr>
          <w:fldChar w:fldCharType="separate"/>
        </w:r>
        <w:r w:rsidR="00977308">
          <w:rPr>
            <w:webHidden/>
          </w:rPr>
          <w:t>11</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53" w:history="1">
        <w:r w:rsidR="00AD0655" w:rsidRPr="007C299C">
          <w:rPr>
            <w:rStyle w:val="Hyperlink"/>
          </w:rPr>
          <w:t>7</w:t>
        </w:r>
        <w:r w:rsidR="00AD0655">
          <w:rPr>
            <w:rFonts w:asciiTheme="minorHAnsi" w:eastAsiaTheme="minorEastAsia" w:hAnsiTheme="minorHAnsi" w:cstheme="minorBidi"/>
            <w:sz w:val="22"/>
            <w:szCs w:val="22"/>
            <w:lang w:val="de-DE" w:eastAsia="de-DE"/>
          </w:rPr>
          <w:tab/>
        </w:r>
        <w:r w:rsidR="00AD0655" w:rsidRPr="007C299C">
          <w:rPr>
            <w:rStyle w:val="Hyperlink"/>
          </w:rPr>
          <w:t>Collaboration</w:t>
        </w:r>
        <w:r w:rsidR="00AD0655">
          <w:rPr>
            <w:webHidden/>
          </w:rPr>
          <w:tab/>
        </w:r>
        <w:r w:rsidR="00AD0655">
          <w:rPr>
            <w:webHidden/>
          </w:rPr>
          <w:fldChar w:fldCharType="begin"/>
        </w:r>
        <w:r w:rsidR="00AD0655">
          <w:rPr>
            <w:webHidden/>
          </w:rPr>
          <w:instrText xml:space="preserve"> PAGEREF _Toc441505653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54" w:history="1">
        <w:r w:rsidR="00AD0655" w:rsidRPr="007C299C">
          <w:rPr>
            <w:rStyle w:val="Hyperlink"/>
            <w:lang w:eastAsia="ja-JP"/>
          </w:rPr>
          <w:t>7.1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Enhanced Position</w:t>
        </w:r>
        <w:r w:rsidR="00AD0655">
          <w:rPr>
            <w:webHidden/>
          </w:rPr>
          <w:tab/>
        </w:r>
        <w:r w:rsidR="00AD0655">
          <w:rPr>
            <w:webHidden/>
          </w:rPr>
          <w:fldChar w:fldCharType="begin"/>
        </w:r>
        <w:r w:rsidR="00AD0655">
          <w:rPr>
            <w:webHidden/>
          </w:rPr>
          <w:instrText xml:space="preserve"> PAGEREF _Toc441505654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5" w:history="1">
        <w:r w:rsidR="00AD0655" w:rsidRPr="007C299C">
          <w:rPr>
            <w:rStyle w:val="Hyperlink"/>
            <w:lang w:eastAsia="ja-JP"/>
          </w:rPr>
          <w:t>7.1.1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MapViewer retrieves enhanced position</w:t>
        </w:r>
        <w:r w:rsidR="00AD0655">
          <w:rPr>
            <w:webHidden/>
          </w:rPr>
          <w:tab/>
        </w:r>
        <w:r w:rsidR="00AD0655">
          <w:rPr>
            <w:webHidden/>
          </w:rPr>
          <w:fldChar w:fldCharType="begin"/>
        </w:r>
        <w:r w:rsidR="00AD0655">
          <w:rPr>
            <w:webHidden/>
          </w:rPr>
          <w:instrText xml:space="preserve"> PAGEREF _Toc441505655 \h </w:instrText>
        </w:r>
        <w:r w:rsidR="00AD0655">
          <w:rPr>
            <w:webHidden/>
          </w:rPr>
        </w:r>
        <w:r w:rsidR="00AD0655">
          <w:rPr>
            <w:webHidden/>
          </w:rPr>
          <w:fldChar w:fldCharType="separate"/>
        </w:r>
        <w:r w:rsidR="00977308">
          <w:rPr>
            <w:webHidden/>
          </w:rPr>
          <w:t>12</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6" w:history="1">
        <w:r w:rsidR="00AD0655" w:rsidRPr="007C299C">
          <w:rPr>
            <w:rStyle w:val="Hyperlink"/>
            <w:lang w:eastAsia="ja-JP"/>
          </w:rPr>
          <w:t>7.1.2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NavigationCore retrieves enhanced position</w:t>
        </w:r>
        <w:r w:rsidR="00AD0655">
          <w:rPr>
            <w:webHidden/>
          </w:rPr>
          <w:tab/>
        </w:r>
        <w:r w:rsidR="00AD0655">
          <w:rPr>
            <w:webHidden/>
          </w:rPr>
          <w:fldChar w:fldCharType="begin"/>
        </w:r>
        <w:r w:rsidR="00AD0655">
          <w:rPr>
            <w:webHidden/>
          </w:rPr>
          <w:instrText xml:space="preserve"> PAGEREF _Toc441505656 \h </w:instrText>
        </w:r>
        <w:r w:rsidR="00AD0655">
          <w:rPr>
            <w:webHidden/>
          </w:rPr>
        </w:r>
        <w:r w:rsidR="00AD0655">
          <w:rPr>
            <w:webHidden/>
          </w:rPr>
          <w:fldChar w:fldCharType="separate"/>
        </w:r>
        <w:r w:rsidR="00977308">
          <w:rPr>
            <w:webHidden/>
          </w:rPr>
          <w:t>13</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57" w:history="1">
        <w:r w:rsidR="00AD0655" w:rsidRPr="007C299C">
          <w:rPr>
            <w:rStyle w:val="Hyperlink"/>
            <w:lang w:eastAsia="ja-JP"/>
          </w:rPr>
          <w:t>7.2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Rotation Rate</w:t>
        </w:r>
        <w:r w:rsidR="00AD0655">
          <w:rPr>
            <w:webHidden/>
          </w:rPr>
          <w:tab/>
        </w:r>
        <w:r w:rsidR="00AD0655">
          <w:rPr>
            <w:webHidden/>
          </w:rPr>
          <w:fldChar w:fldCharType="begin"/>
        </w:r>
        <w:r w:rsidR="00AD0655">
          <w:rPr>
            <w:webHidden/>
          </w:rPr>
          <w:instrText xml:space="preserve"> PAGEREF _Toc441505657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58" w:history="1">
        <w:r w:rsidR="00AD0655" w:rsidRPr="007C299C">
          <w:rPr>
            <w:rStyle w:val="Hyperlink"/>
            <w:lang w:eastAsia="ja-JP"/>
          </w:rPr>
          <w:t>7.2.1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LBS Application retrieves rotation rate</w:t>
        </w:r>
        <w:r w:rsidR="00AD0655">
          <w:rPr>
            <w:webHidden/>
          </w:rPr>
          <w:tab/>
        </w:r>
        <w:r w:rsidR="00AD0655">
          <w:rPr>
            <w:webHidden/>
          </w:rPr>
          <w:fldChar w:fldCharType="begin"/>
        </w:r>
        <w:r w:rsidR="00AD0655">
          <w:rPr>
            <w:webHidden/>
          </w:rPr>
          <w:instrText xml:space="preserve"> PAGEREF _Toc441505658 \h </w:instrText>
        </w:r>
        <w:r w:rsidR="00AD0655">
          <w:rPr>
            <w:webHidden/>
          </w:rPr>
        </w:r>
        <w:r w:rsidR="00AD0655">
          <w:rPr>
            <w:webHidden/>
          </w:rPr>
          <w:fldChar w:fldCharType="separate"/>
        </w:r>
        <w:r w:rsidR="00977308">
          <w:rPr>
            <w:webHidden/>
          </w:rPr>
          <w:t>14</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59" w:history="1">
        <w:r w:rsidR="00AD0655" w:rsidRPr="007C299C">
          <w:rPr>
            <w:rStyle w:val="Hyperlink"/>
            <w:lang w:eastAsia="ja-JP"/>
          </w:rPr>
          <w:t>7.3</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Get Satellite Details</w:t>
        </w:r>
        <w:r w:rsidR="00AD0655">
          <w:rPr>
            <w:webHidden/>
          </w:rPr>
          <w:tab/>
        </w:r>
        <w:r w:rsidR="00AD0655">
          <w:rPr>
            <w:webHidden/>
          </w:rPr>
          <w:fldChar w:fldCharType="begin"/>
        </w:r>
        <w:r w:rsidR="00AD0655">
          <w:rPr>
            <w:webHidden/>
          </w:rPr>
          <w:instrText xml:space="preserve"> PAGEREF _Toc441505659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60" w:history="1">
        <w:r w:rsidR="00AD0655" w:rsidRPr="007C299C">
          <w:rPr>
            <w:rStyle w:val="Hyperlink"/>
            <w:lang w:eastAsia="ja-JP"/>
          </w:rPr>
          <w:t>7.3.1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retrieves satellite information</w:t>
        </w:r>
        <w:r w:rsidR="00AD0655">
          <w:rPr>
            <w:webHidden/>
          </w:rPr>
          <w:tab/>
        </w:r>
        <w:r w:rsidR="00AD0655">
          <w:rPr>
            <w:webHidden/>
          </w:rPr>
          <w:fldChar w:fldCharType="begin"/>
        </w:r>
        <w:r w:rsidR="00AD0655">
          <w:rPr>
            <w:webHidden/>
          </w:rPr>
          <w:instrText xml:space="preserve"> PAGEREF _Toc441505660 \h </w:instrText>
        </w:r>
        <w:r w:rsidR="00AD0655">
          <w:rPr>
            <w:webHidden/>
          </w:rPr>
        </w:r>
        <w:r w:rsidR="00AD0655">
          <w:rPr>
            <w:webHidden/>
          </w:rPr>
          <w:fldChar w:fldCharType="separate"/>
        </w:r>
        <w:r w:rsidR="00977308">
          <w:rPr>
            <w:webHidden/>
          </w:rPr>
          <w:t>15</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1" w:history="1">
        <w:r w:rsidR="00AD0655" w:rsidRPr="007C299C">
          <w:rPr>
            <w:rStyle w:val="Hyperlink"/>
            <w:lang w:eastAsia="ja-JP"/>
          </w:rPr>
          <w:t>7.4</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Set Navigation System</w:t>
        </w:r>
        <w:r w:rsidR="00AD0655">
          <w:rPr>
            <w:webHidden/>
          </w:rPr>
          <w:tab/>
        </w:r>
        <w:r w:rsidR="00AD0655">
          <w:rPr>
            <w:webHidden/>
          </w:rPr>
          <w:fldChar w:fldCharType="begin"/>
        </w:r>
        <w:r w:rsidR="00AD0655">
          <w:rPr>
            <w:webHidden/>
          </w:rPr>
          <w:instrText xml:space="preserve"> PAGEREF _Toc441505661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9D71BD">
      <w:pPr>
        <w:pStyle w:val="TOC3"/>
        <w:rPr>
          <w:rFonts w:asciiTheme="minorHAnsi" w:eastAsiaTheme="minorEastAsia" w:hAnsiTheme="minorHAnsi" w:cstheme="minorBidi"/>
          <w:sz w:val="22"/>
          <w:szCs w:val="22"/>
          <w:lang w:val="de-DE" w:eastAsia="de-DE"/>
        </w:rPr>
      </w:pPr>
      <w:hyperlink w:anchor="_Toc441505662" w:history="1">
        <w:r w:rsidR="00AD0655" w:rsidRPr="007C299C">
          <w:rPr>
            <w:rStyle w:val="Hyperlink"/>
            <w:lang w:eastAsia="ja-JP"/>
          </w:rPr>
          <w:t>7.4.1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Navigation Application sets navigation system</w:t>
        </w:r>
        <w:r w:rsidR="00AD0655">
          <w:rPr>
            <w:webHidden/>
          </w:rPr>
          <w:tab/>
        </w:r>
        <w:r w:rsidR="00AD0655">
          <w:rPr>
            <w:webHidden/>
          </w:rPr>
          <w:fldChar w:fldCharType="begin"/>
        </w:r>
        <w:r w:rsidR="00AD0655">
          <w:rPr>
            <w:webHidden/>
          </w:rPr>
          <w:instrText xml:space="preserve"> PAGEREF _Toc441505662 \h </w:instrText>
        </w:r>
        <w:r w:rsidR="00AD0655">
          <w:rPr>
            <w:webHidden/>
          </w:rPr>
        </w:r>
        <w:r w:rsidR="00AD0655">
          <w:rPr>
            <w:webHidden/>
          </w:rPr>
          <w:fldChar w:fldCharType="separate"/>
        </w:r>
        <w:r w:rsidR="00977308">
          <w:rPr>
            <w:webHidden/>
          </w:rPr>
          <w:t>16</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63" w:history="1">
        <w:r w:rsidR="00AD0655" w:rsidRPr="007C299C">
          <w:rPr>
            <w:rStyle w:val="Hyperlink"/>
          </w:rPr>
          <w:t>8</w:t>
        </w:r>
        <w:r w:rsidR="00AD0655">
          <w:rPr>
            <w:rFonts w:asciiTheme="minorHAnsi" w:eastAsiaTheme="minorEastAsia" w:hAnsiTheme="minorHAnsi" w:cstheme="minorBidi"/>
            <w:sz w:val="22"/>
            <w:szCs w:val="22"/>
            <w:lang w:val="de-DE" w:eastAsia="de-DE"/>
          </w:rPr>
          <w:tab/>
        </w:r>
        <w:r w:rsidR="00AD0655" w:rsidRPr="007C299C">
          <w:rPr>
            <w:rStyle w:val="Hyperlink"/>
          </w:rPr>
          <w:t>Implementation</w:t>
        </w:r>
        <w:r w:rsidR="00AD0655">
          <w:rPr>
            <w:webHidden/>
          </w:rPr>
          <w:tab/>
        </w:r>
        <w:r w:rsidR="00AD0655">
          <w:rPr>
            <w:webHidden/>
          </w:rPr>
          <w:fldChar w:fldCharType="begin"/>
        </w:r>
        <w:r w:rsidR="00AD0655">
          <w:rPr>
            <w:webHidden/>
          </w:rPr>
          <w:instrText xml:space="preserve"> PAGEREF _Toc441505663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4" w:history="1">
        <w:r w:rsidR="00AD0655" w:rsidRPr="007C299C">
          <w:rPr>
            <w:rStyle w:val="Hyperlink"/>
            <w:lang w:eastAsia="ja-JP"/>
          </w:rPr>
          <w:t>8.1</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Available Implementation details</w:t>
        </w:r>
        <w:r w:rsidR="00AD0655">
          <w:rPr>
            <w:webHidden/>
          </w:rPr>
          <w:tab/>
        </w:r>
        <w:r w:rsidR="00AD0655">
          <w:rPr>
            <w:webHidden/>
          </w:rPr>
          <w:fldChar w:fldCharType="begin"/>
        </w:r>
        <w:r w:rsidR="00AD0655">
          <w:rPr>
            <w:webHidden/>
          </w:rPr>
          <w:instrText xml:space="preserve"> PAGEREF _Toc441505664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5" w:history="1">
        <w:r w:rsidR="00AD0655" w:rsidRPr="007C299C">
          <w:rPr>
            <w:rStyle w:val="Hyperlink"/>
            <w:lang w:eastAsia="ja-JP"/>
          </w:rPr>
          <w:t>8.2</w:t>
        </w:r>
        <w:r w:rsidR="00AD0655">
          <w:rPr>
            <w:rFonts w:asciiTheme="minorHAnsi" w:eastAsiaTheme="minorEastAsia" w:hAnsiTheme="minorHAnsi" w:cstheme="minorBidi"/>
            <w:sz w:val="22"/>
            <w:szCs w:val="22"/>
            <w:lang w:val="de-DE" w:eastAsia="de-DE"/>
          </w:rPr>
          <w:tab/>
        </w:r>
        <w:r w:rsidR="00AD0655" w:rsidRPr="007C299C">
          <w:rPr>
            <w:rStyle w:val="Hyperlink"/>
            <w:lang w:eastAsia="ja-JP"/>
          </w:rPr>
          <w:t>Usage examples</w:t>
        </w:r>
        <w:r w:rsidR="00AD0655">
          <w:rPr>
            <w:webHidden/>
          </w:rPr>
          <w:tab/>
        </w:r>
        <w:r w:rsidR="00AD0655">
          <w:rPr>
            <w:webHidden/>
          </w:rPr>
          <w:fldChar w:fldCharType="begin"/>
        </w:r>
        <w:r w:rsidR="00AD0655">
          <w:rPr>
            <w:webHidden/>
          </w:rPr>
          <w:instrText xml:space="preserve"> PAGEREF _Toc441505665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6" w:history="1">
        <w:r w:rsidR="00AD0655" w:rsidRPr="007C299C">
          <w:rPr>
            <w:rStyle w:val="Hyperlink"/>
          </w:rPr>
          <w:t>8.3</w:t>
        </w:r>
        <w:r w:rsidR="00AD0655">
          <w:rPr>
            <w:rFonts w:asciiTheme="minorHAnsi" w:eastAsiaTheme="minorEastAsia" w:hAnsiTheme="minorHAnsi" w:cstheme="minorBidi"/>
            <w:sz w:val="22"/>
            <w:szCs w:val="22"/>
            <w:lang w:val="de-DE" w:eastAsia="de-DE"/>
          </w:rPr>
          <w:tab/>
        </w:r>
        <w:r w:rsidR="00AD0655" w:rsidRPr="007C299C">
          <w:rPr>
            <w:rStyle w:val="Hyperlink"/>
          </w:rPr>
          <w:t>Test Plan</w:t>
        </w:r>
        <w:r w:rsidR="00AD0655">
          <w:rPr>
            <w:webHidden/>
          </w:rPr>
          <w:tab/>
        </w:r>
        <w:r w:rsidR="00AD0655">
          <w:rPr>
            <w:webHidden/>
          </w:rPr>
          <w:fldChar w:fldCharType="begin"/>
        </w:r>
        <w:r w:rsidR="00AD0655">
          <w:rPr>
            <w:webHidden/>
          </w:rPr>
          <w:instrText xml:space="preserve"> PAGEREF _Toc441505666 \h </w:instrText>
        </w:r>
        <w:r w:rsidR="00AD0655">
          <w:rPr>
            <w:webHidden/>
          </w:rPr>
        </w:r>
        <w:r w:rsidR="00AD0655">
          <w:rPr>
            <w:webHidden/>
          </w:rPr>
          <w:fldChar w:fldCharType="separate"/>
        </w:r>
        <w:r w:rsidR="00977308">
          <w:rPr>
            <w:webHidden/>
          </w:rPr>
          <w:t>17</w:t>
        </w:r>
        <w:r w:rsidR="00AD0655">
          <w:rPr>
            <w:webHidden/>
          </w:rPr>
          <w:fldChar w:fldCharType="end"/>
        </w:r>
      </w:hyperlink>
    </w:p>
    <w:p w:rsidR="00AD0655" w:rsidRDefault="009D71BD">
      <w:pPr>
        <w:pStyle w:val="TOC1"/>
        <w:rPr>
          <w:rFonts w:asciiTheme="minorHAnsi" w:eastAsiaTheme="minorEastAsia" w:hAnsiTheme="minorHAnsi" w:cstheme="minorBidi"/>
          <w:sz w:val="22"/>
          <w:szCs w:val="22"/>
          <w:lang w:val="de-DE" w:eastAsia="de-DE"/>
        </w:rPr>
      </w:pPr>
      <w:hyperlink w:anchor="_Toc441505667" w:history="1">
        <w:r w:rsidR="00AD0655" w:rsidRPr="007C299C">
          <w:rPr>
            <w:rStyle w:val="Hyperlink"/>
          </w:rPr>
          <w:t>9</w:t>
        </w:r>
        <w:r w:rsidR="00AD0655">
          <w:rPr>
            <w:rFonts w:asciiTheme="minorHAnsi" w:eastAsiaTheme="minorEastAsia" w:hAnsiTheme="minorHAnsi" w:cstheme="minorBidi"/>
            <w:sz w:val="22"/>
            <w:szCs w:val="22"/>
            <w:lang w:val="de-DE" w:eastAsia="de-DE"/>
          </w:rPr>
          <w:tab/>
        </w:r>
        <w:r w:rsidR="00AD0655" w:rsidRPr="007C299C">
          <w:rPr>
            <w:rStyle w:val="Hyperlink"/>
          </w:rPr>
          <w:t>Interfaces</w:t>
        </w:r>
        <w:r w:rsidR="00AD0655">
          <w:rPr>
            <w:webHidden/>
          </w:rPr>
          <w:tab/>
        </w:r>
        <w:r w:rsidR="00AD0655">
          <w:rPr>
            <w:webHidden/>
          </w:rPr>
          <w:fldChar w:fldCharType="begin"/>
        </w:r>
        <w:r w:rsidR="00AD0655">
          <w:rPr>
            <w:webHidden/>
          </w:rPr>
          <w:instrText xml:space="preserve"> PAGEREF _Toc441505667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8" w:history="1">
        <w:r w:rsidR="00AD0655" w:rsidRPr="007C299C">
          <w:rPr>
            <w:rStyle w:val="Hyperlink"/>
          </w:rPr>
          <w:t>9.1</w:t>
        </w:r>
        <w:r w:rsidR="00AD0655">
          <w:rPr>
            <w:rFonts w:asciiTheme="minorHAnsi" w:eastAsiaTheme="minorEastAsia" w:hAnsiTheme="minorHAnsi" w:cstheme="minorBidi"/>
            <w:sz w:val="22"/>
            <w:szCs w:val="22"/>
            <w:lang w:val="de-DE" w:eastAsia="de-DE"/>
          </w:rPr>
          <w:tab/>
        </w:r>
        <w:r w:rsidR="00AD0655" w:rsidRPr="007C299C">
          <w:rPr>
            <w:rStyle w:val="Hyperlink"/>
          </w:rPr>
          <w:t>D-Bus</w:t>
        </w:r>
        <w:r w:rsidR="00AD0655">
          <w:rPr>
            <w:webHidden/>
          </w:rPr>
          <w:tab/>
        </w:r>
        <w:r w:rsidR="00AD0655">
          <w:rPr>
            <w:webHidden/>
          </w:rPr>
          <w:fldChar w:fldCharType="begin"/>
        </w:r>
        <w:r w:rsidR="00AD0655">
          <w:rPr>
            <w:webHidden/>
          </w:rPr>
          <w:instrText xml:space="preserve"> PAGEREF _Toc441505668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69" w:history="1">
        <w:r w:rsidR="00AD0655" w:rsidRPr="007C299C">
          <w:rPr>
            <w:rStyle w:val="Hyperlink"/>
          </w:rPr>
          <w:t>9.2</w:t>
        </w:r>
        <w:r w:rsidR="00AD0655">
          <w:rPr>
            <w:rFonts w:asciiTheme="minorHAnsi" w:eastAsiaTheme="minorEastAsia" w:hAnsiTheme="minorHAnsi" w:cstheme="minorBidi"/>
            <w:sz w:val="22"/>
            <w:szCs w:val="22"/>
            <w:lang w:val="de-DE" w:eastAsia="de-DE"/>
          </w:rPr>
          <w:tab/>
        </w:r>
        <w:r w:rsidR="00AD0655" w:rsidRPr="007C299C">
          <w:rPr>
            <w:rStyle w:val="Hyperlink"/>
          </w:rPr>
          <w:t>Git Repository</w:t>
        </w:r>
        <w:r w:rsidR="00AD0655">
          <w:rPr>
            <w:webHidden/>
          </w:rPr>
          <w:tab/>
        </w:r>
        <w:r w:rsidR="00AD0655">
          <w:rPr>
            <w:webHidden/>
          </w:rPr>
          <w:fldChar w:fldCharType="begin"/>
        </w:r>
        <w:r w:rsidR="00AD0655">
          <w:rPr>
            <w:webHidden/>
          </w:rPr>
          <w:instrText xml:space="preserve"> PAGEREF _Toc441505669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70" w:history="1">
        <w:r w:rsidR="00AD0655" w:rsidRPr="007C299C">
          <w:rPr>
            <w:rStyle w:val="Hyperlink"/>
          </w:rPr>
          <w:t>9.3</w:t>
        </w:r>
        <w:r w:rsidR="00AD0655">
          <w:rPr>
            <w:rFonts w:asciiTheme="minorHAnsi" w:eastAsiaTheme="minorEastAsia" w:hAnsiTheme="minorHAnsi" w:cstheme="minorBidi"/>
            <w:sz w:val="22"/>
            <w:szCs w:val="22"/>
            <w:lang w:val="de-DE" w:eastAsia="de-DE"/>
          </w:rPr>
          <w:tab/>
        </w:r>
        <w:r w:rsidR="00AD0655" w:rsidRPr="007C299C">
          <w:rPr>
            <w:rStyle w:val="Hyperlink"/>
          </w:rPr>
          <w:t>Naming Conventions</w:t>
        </w:r>
        <w:r w:rsidR="00AD0655">
          <w:rPr>
            <w:webHidden/>
          </w:rPr>
          <w:tab/>
        </w:r>
        <w:r w:rsidR="00AD0655">
          <w:rPr>
            <w:webHidden/>
          </w:rPr>
          <w:fldChar w:fldCharType="begin"/>
        </w:r>
        <w:r w:rsidR="00AD0655">
          <w:rPr>
            <w:webHidden/>
          </w:rPr>
          <w:instrText xml:space="preserve"> PAGEREF _Toc441505670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71" w:history="1">
        <w:r w:rsidR="00AD0655" w:rsidRPr="007C299C">
          <w:rPr>
            <w:rStyle w:val="Hyperlink"/>
          </w:rPr>
          <w:t>9.4</w:t>
        </w:r>
        <w:r w:rsidR="00AD0655">
          <w:rPr>
            <w:rFonts w:asciiTheme="minorHAnsi" w:eastAsiaTheme="minorEastAsia" w:hAnsiTheme="minorHAnsi" w:cstheme="minorBidi"/>
            <w:sz w:val="22"/>
            <w:szCs w:val="22"/>
            <w:lang w:val="de-DE" w:eastAsia="de-DE"/>
          </w:rPr>
          <w:tab/>
        </w:r>
        <w:r w:rsidR="00AD0655" w:rsidRPr="007C299C">
          <w:rPr>
            <w:rStyle w:val="Hyperlink"/>
          </w:rPr>
          <w:t>Data Types Convention</w:t>
        </w:r>
        <w:r w:rsidR="00AD0655">
          <w:rPr>
            <w:webHidden/>
          </w:rPr>
          <w:tab/>
        </w:r>
        <w:r w:rsidR="00AD0655">
          <w:rPr>
            <w:webHidden/>
          </w:rPr>
          <w:fldChar w:fldCharType="begin"/>
        </w:r>
        <w:r w:rsidR="00AD0655">
          <w:rPr>
            <w:webHidden/>
          </w:rPr>
          <w:instrText xml:space="preserve"> PAGEREF _Toc441505671 \h </w:instrText>
        </w:r>
        <w:r w:rsidR="00AD0655">
          <w:rPr>
            <w:webHidden/>
          </w:rPr>
        </w:r>
        <w:r w:rsidR="00AD0655">
          <w:rPr>
            <w:webHidden/>
          </w:rPr>
          <w:fldChar w:fldCharType="separate"/>
        </w:r>
        <w:r w:rsidR="00977308">
          <w:rPr>
            <w:webHidden/>
          </w:rPr>
          <w:t>18</w:t>
        </w:r>
        <w:r w:rsidR="00AD0655">
          <w:rPr>
            <w:webHidden/>
          </w:rPr>
          <w:fldChar w:fldCharType="end"/>
        </w:r>
      </w:hyperlink>
    </w:p>
    <w:p w:rsidR="00AD0655" w:rsidRDefault="009D71BD">
      <w:pPr>
        <w:pStyle w:val="TOC2"/>
        <w:rPr>
          <w:rFonts w:asciiTheme="minorHAnsi" w:eastAsiaTheme="minorEastAsia" w:hAnsiTheme="minorHAnsi" w:cstheme="minorBidi"/>
          <w:sz w:val="22"/>
          <w:szCs w:val="22"/>
          <w:lang w:val="de-DE" w:eastAsia="de-DE"/>
        </w:rPr>
      </w:pPr>
      <w:hyperlink w:anchor="_Toc441505672" w:history="1">
        <w:r w:rsidR="00AD0655" w:rsidRPr="007C299C">
          <w:rPr>
            <w:rStyle w:val="Hyperlink"/>
          </w:rPr>
          <w:t>9.5</w:t>
        </w:r>
        <w:r w:rsidR="00AD0655">
          <w:rPr>
            <w:rFonts w:asciiTheme="minorHAnsi" w:eastAsiaTheme="minorEastAsia" w:hAnsiTheme="minorHAnsi" w:cstheme="minorBidi"/>
            <w:sz w:val="22"/>
            <w:szCs w:val="22"/>
            <w:lang w:val="de-DE" w:eastAsia="de-DE"/>
          </w:rPr>
          <w:tab/>
        </w:r>
        <w:r w:rsidR="00AD0655" w:rsidRPr="007C299C">
          <w:rPr>
            <w:rStyle w:val="Hyperlink"/>
          </w:rPr>
          <w:t>Errors</w:t>
        </w:r>
        <w:r w:rsidR="00AD0655">
          <w:rPr>
            <w:webHidden/>
          </w:rPr>
          <w:tab/>
        </w:r>
        <w:r w:rsidR="00AD0655">
          <w:rPr>
            <w:webHidden/>
          </w:rPr>
          <w:fldChar w:fldCharType="begin"/>
        </w:r>
        <w:r w:rsidR="00AD0655">
          <w:rPr>
            <w:webHidden/>
          </w:rPr>
          <w:instrText xml:space="preserve"> PAGEREF _Toc441505672 \h </w:instrText>
        </w:r>
        <w:r w:rsidR="00AD0655">
          <w:rPr>
            <w:webHidden/>
          </w:rPr>
        </w:r>
        <w:r w:rsidR="00AD0655">
          <w:rPr>
            <w:webHidden/>
          </w:rPr>
          <w:fldChar w:fldCharType="separate"/>
        </w:r>
        <w:r w:rsidR="00977308">
          <w:rPr>
            <w:webHidden/>
          </w:rPr>
          <w:t>19</w:t>
        </w:r>
        <w:r w:rsidR="00AD0655">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Toc441505629"/>
      <w:bookmarkStart w:id="9" w:name="_Ref445866633"/>
      <w:bookmarkStart w:id="10" w:name="_Ref446309835"/>
      <w:r>
        <w:lastRenderedPageBreak/>
        <w:t>Introduction</w:t>
      </w:r>
      <w:bookmarkEnd w:id="5"/>
      <w:bookmarkEnd w:id="6"/>
      <w:bookmarkEnd w:id="7"/>
      <w:bookmarkEnd w:id="8"/>
    </w:p>
    <w:p w:rsidR="00727858" w:rsidRDefault="000B6CF8">
      <w:pPr>
        <w:pStyle w:val="Heading2"/>
      </w:pPr>
      <w:bookmarkStart w:id="11" w:name="_Toc441505630"/>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41505631"/>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41505632"/>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41505633"/>
      <w:bookmarkEnd w:id="14"/>
      <w:r>
        <w:lastRenderedPageBreak/>
        <w:t>References</w:t>
      </w:r>
      <w:bookmarkEnd w:id="9"/>
      <w:bookmarkEnd w:id="10"/>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27858" w:rsidRDefault="000B6CF8">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Pr>
          <w:lang w:val="it-IT"/>
        </w:rPr>
        <w:fldChar w:fldCharType="begin"/>
      </w:r>
      <w:r>
        <w:rPr>
          <w:lang w:val="it-IT"/>
        </w:rPr>
        <w:instrText xml:space="preserve"> HYPERLINK "http://git.projects.genivi.org/?p=lbs/positioning.git;a=tree;f=gnss-service/doc" </w:instrText>
      </w:r>
      <w:r>
        <w:rPr>
          <w:lang w:val="it-IT"/>
        </w:rPr>
        <w:fldChar w:fldCharType="separate"/>
      </w:r>
      <w:r>
        <w:rPr>
          <w:rStyle w:val="Hyperlink"/>
          <w:lang w:val="it-IT"/>
        </w:rPr>
        <w:t>http://git.projects.genivi.org/?p=lbs/positionin</w:t>
      </w:r>
      <w:r>
        <w:rPr>
          <w:rStyle w:val="Hyperlink"/>
          <w:lang w:val="it-IT"/>
        </w:rPr>
        <w:t>g</w:t>
      </w:r>
      <w:r>
        <w:rPr>
          <w:rStyle w:val="Hyperlink"/>
          <w:lang w:val="it-IT"/>
        </w:rPr>
        <w:t>.git;a=tree;f=gnss-service/doc</w:t>
      </w:r>
      <w:r>
        <w:rPr>
          <w:lang w:val="it-IT"/>
        </w:rPr>
        <w:fldChar w:fldCharType="end"/>
      </w:r>
    </w:p>
    <w:p w:rsidR="00727858" w:rsidRDefault="000B6CF8">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  –</w:t>
      </w:r>
      <w:hyperlink r:id="rId18" w:history="1">
        <w:r>
          <w:rPr>
            <w:rStyle w:val="Hyperlink"/>
            <w:lang w:val="it-IT"/>
          </w:rPr>
          <w:t>http://git.projects.genivi.org/?p=lbs/positioning.git;a=tree;f=sensors-service/doc</w:t>
        </w:r>
      </w:hyperlink>
    </w:p>
    <w:p w:rsidR="00727858" w:rsidRDefault="000B6CF8">
      <w:pPr>
        <w:pStyle w:val="Body"/>
        <w:numPr>
          <w:ilvl w:val="0"/>
          <w:numId w:val="33"/>
        </w:numPr>
        <w:rPr>
          <w:lang w:val="it-IT"/>
        </w:rPr>
      </w:pPr>
      <w:r>
        <w:rPr>
          <w:lang w:val="it-IT"/>
        </w:rPr>
        <w:t xml:space="preserve">GENIVI UML Model - </w:t>
      </w:r>
      <w:hyperlink r:id="rId19" w:history="1">
        <w:r>
          <w:rPr>
            <w:rStyle w:val="Hyperlink"/>
            <w:lang w:val="it-IT"/>
          </w:rPr>
          <w:t>https://svn.genivi.org/uml-model/genivi/trunk</w:t>
        </w:r>
      </w:hyperlink>
    </w:p>
    <w:p w:rsidR="00727858" w:rsidRDefault="000B6CF8">
      <w:pPr>
        <w:pStyle w:val="Heading1"/>
      </w:pPr>
      <w:bookmarkStart w:id="18" w:name="_Toc441505634"/>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20"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r w:rsidR="009D71BD">
        <w:fldChar w:fldCharType="begin"/>
      </w:r>
      <w:r w:rsidR="009D71BD">
        <w:instrText xml:space="preserve"> SEQ Table \* ARABIC </w:instrText>
      </w:r>
      <w:r w:rsidR="009D71BD">
        <w:fldChar w:fldCharType="separate"/>
      </w:r>
      <w:r w:rsidR="00977308">
        <w:rPr>
          <w:noProof/>
        </w:rPr>
        <w:t>1</w:t>
      </w:r>
      <w:r w:rsidR="009D71BD">
        <w:rPr>
          <w:noProof/>
        </w:rPr>
        <w:fldChar w:fldCharType="end"/>
      </w:r>
      <w:r>
        <w:t xml:space="preserve"> – Acronym and Term Definitions</w:t>
      </w:r>
      <w:bookmarkEnd w:id="20"/>
    </w:p>
    <w:p w:rsidR="00727858" w:rsidRDefault="000B6CF8">
      <w:pPr>
        <w:pStyle w:val="Heading1"/>
      </w:pPr>
      <w:bookmarkStart w:id="21" w:name="_Toc441505635"/>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41505636"/>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41505637"/>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41505638"/>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41505639"/>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41505640"/>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41505641"/>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41505642"/>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41505643"/>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41505644"/>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41505645"/>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41505646"/>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41505647"/>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41505648"/>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41505649"/>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41505650"/>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41505651"/>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41505652"/>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41505653"/>
      <w:r>
        <w:lastRenderedPageBreak/>
        <w:t>Collaboration</w:t>
      </w:r>
      <w:bookmarkEnd w:id="39"/>
    </w:p>
    <w:p w:rsidR="00727858" w:rsidRDefault="000B6CF8">
      <w:pPr>
        <w:pStyle w:val="Heading2"/>
        <w:rPr>
          <w:lang w:eastAsia="ja-JP"/>
        </w:rPr>
      </w:pPr>
      <w:bookmarkStart w:id="40" w:name="_Toc441505654"/>
      <w:r>
        <w:rPr>
          <w:lang w:eastAsia="ja-JP"/>
        </w:rPr>
        <w:t>Get Enhanced Position</w:t>
      </w:r>
      <w:bookmarkEnd w:id="40"/>
    </w:p>
    <w:p w:rsidR="00727858" w:rsidRDefault="000B6CF8">
      <w:pPr>
        <w:pStyle w:val="Heading3"/>
        <w:rPr>
          <w:lang w:eastAsia="ja-JP"/>
        </w:rPr>
      </w:pPr>
      <w:bookmarkStart w:id="41" w:name="_Toc441505655"/>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41505656"/>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41505657"/>
      <w:r>
        <w:rPr>
          <w:lang w:eastAsia="ja-JP"/>
        </w:rPr>
        <w:lastRenderedPageBreak/>
        <w:t>Get Rotation Rate</w:t>
      </w:r>
      <w:bookmarkEnd w:id="43"/>
    </w:p>
    <w:p w:rsidR="00727858" w:rsidRDefault="000B6CF8">
      <w:pPr>
        <w:pStyle w:val="Heading3"/>
        <w:rPr>
          <w:lang w:eastAsia="ja-JP"/>
        </w:rPr>
      </w:pPr>
      <w:bookmarkStart w:id="44" w:name="_Toc441505658"/>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41505659"/>
      <w:r>
        <w:rPr>
          <w:lang w:eastAsia="ja-JP"/>
        </w:rPr>
        <w:lastRenderedPageBreak/>
        <w:t>Get Satellite Details</w:t>
      </w:r>
      <w:bookmarkEnd w:id="45"/>
    </w:p>
    <w:p w:rsidR="00727858" w:rsidRDefault="000B6CF8">
      <w:pPr>
        <w:pStyle w:val="Heading3"/>
        <w:rPr>
          <w:lang w:eastAsia="ja-JP"/>
        </w:rPr>
      </w:pPr>
      <w:bookmarkStart w:id="46" w:name="_Toc441505660"/>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41505661"/>
      <w:r>
        <w:rPr>
          <w:lang w:eastAsia="ja-JP"/>
        </w:rPr>
        <w:t>Set Navigation System</w:t>
      </w:r>
      <w:bookmarkEnd w:id="47"/>
    </w:p>
    <w:p w:rsidR="00727858" w:rsidRDefault="000B6CF8">
      <w:pPr>
        <w:pStyle w:val="Heading3"/>
        <w:rPr>
          <w:lang w:eastAsia="ja-JP"/>
        </w:rPr>
      </w:pPr>
      <w:bookmarkStart w:id="48" w:name="_Toc441505662"/>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41505663"/>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41505664"/>
      <w:r>
        <w:rPr>
          <w:lang w:eastAsia="ja-JP"/>
        </w:rPr>
        <w:t>Available Implementation details</w:t>
      </w:r>
      <w:bookmarkEnd w:id="50"/>
    </w:p>
    <w:p w:rsidR="00727858" w:rsidRDefault="000B6CF8">
      <w:pPr>
        <w:pStyle w:val="Body"/>
        <w:rPr>
          <w:lang w:eastAsia="ja-JP"/>
        </w:rPr>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2" w:history="1">
        <w:r>
          <w:rPr>
            <w:rStyle w:val="Hyperlink"/>
            <w:lang w:eastAsia="ja-JP"/>
          </w:rPr>
          <w:t>http://git.projects.genivi.org/?p=lbs/positioning.git;</w:t>
        </w:r>
        <w:r>
          <w:rPr>
            <w:rStyle w:val="Hyperlink"/>
            <w:lang w:eastAsia="ja-JP"/>
          </w:rPr>
          <w:t>a</w:t>
        </w:r>
        <w:r>
          <w:rPr>
            <w:rStyle w:val="Hyperlink"/>
            <w:lang w:eastAsia="ja-JP"/>
          </w:rPr>
          <w:t>=tree</w:t>
        </w:r>
      </w:hyperlink>
    </w:p>
    <w:p w:rsidR="00727858" w:rsidRDefault="000B6CF8">
      <w:pPr>
        <w:pStyle w:val="Heading2"/>
        <w:rPr>
          <w:lang w:eastAsia="ja-JP"/>
        </w:rPr>
      </w:pPr>
      <w:bookmarkStart w:id="51" w:name="_Toc441505665"/>
      <w:r>
        <w:rPr>
          <w:lang w:eastAsia="ja-JP"/>
        </w:rPr>
        <w:t>Usage examples</w:t>
      </w:r>
      <w:bookmarkEnd w:id="51"/>
    </w:p>
    <w:p w:rsidR="002042B1" w:rsidRDefault="000B6CF8">
      <w:pPr>
        <w:pStyle w:val="Body"/>
        <w:rPr>
          <w:lang w:eastAsia="ja-JP"/>
        </w:rPr>
      </w:pPr>
      <w:r>
        <w:rPr>
          <w:lang w:eastAsia="ja-JP"/>
        </w:rPr>
        <w:t>Please see</w:t>
      </w:r>
      <w:r w:rsidR="002042B1">
        <w:rPr>
          <w:lang w:eastAsia="ja-JP"/>
        </w:rPr>
        <w:t xml:space="preserve"> the examples contained in in the folder</w:t>
      </w:r>
      <w:r>
        <w:rPr>
          <w:lang w:eastAsia="ja-JP"/>
        </w:rPr>
        <w:t xml:space="preserve">: </w:t>
      </w:r>
      <w:r w:rsidR="002042B1">
        <w:rPr>
          <w:lang w:eastAsia="ja-JP"/>
        </w:rPr>
        <w:br/>
      </w:r>
      <w:r w:rsidR="002042B1" w:rsidRPr="002042B1">
        <w:rPr>
          <w:i/>
        </w:rPr>
        <w:t>positioning/enhanced-position-servi</w:t>
      </w:r>
      <w:r w:rsidR="002042B1">
        <w:rPr>
          <w:i/>
        </w:rPr>
        <w:t>c</w:t>
      </w:r>
      <w:r w:rsidR="002042B1" w:rsidRPr="002042B1">
        <w:rPr>
          <w:i/>
        </w:rPr>
        <w:t>e/</w:t>
      </w:r>
      <w:proofErr w:type="spellStart"/>
      <w:r w:rsidR="002042B1" w:rsidRPr="002042B1">
        <w:rPr>
          <w:i/>
        </w:rPr>
        <w:t>dbus</w:t>
      </w:r>
      <w:proofErr w:type="spellEnd"/>
      <w:r w:rsidR="002042B1" w:rsidRPr="002042B1">
        <w:rPr>
          <w:i/>
        </w:rPr>
        <w:t>/</w:t>
      </w:r>
      <w:r w:rsidR="002042B1" w:rsidRPr="002042B1">
        <w:rPr>
          <w:i/>
        </w:rPr>
        <w:t>test/</w:t>
      </w:r>
    </w:p>
    <w:p w:rsidR="00727858" w:rsidRDefault="000B6CF8">
      <w:pPr>
        <w:pStyle w:val="Heading2"/>
      </w:pPr>
      <w:bookmarkStart w:id="52" w:name="_Toc441505666"/>
      <w:r>
        <w:t>Test Plan</w:t>
      </w:r>
      <w:bookmarkEnd w:id="52"/>
    </w:p>
    <w:p w:rsidR="00727858" w:rsidRDefault="000B6CF8">
      <w:pPr>
        <w:pStyle w:val="Body"/>
      </w:pPr>
      <w:r>
        <w:t xml:space="preserve">Please see: </w:t>
      </w:r>
      <w:r w:rsidR="002042B1" w:rsidRPr="002042B1">
        <w:rPr>
          <w:i/>
        </w:rPr>
        <w:t>positioning/enhanced-position-servi</w:t>
      </w:r>
      <w:r w:rsidR="002042B1">
        <w:rPr>
          <w:i/>
        </w:rPr>
        <w:t>c</w:t>
      </w:r>
      <w:r w:rsidR="002042B1" w:rsidRPr="002042B1">
        <w:rPr>
          <w:i/>
        </w:rPr>
        <w:t>e/</w:t>
      </w:r>
      <w:proofErr w:type="spellStart"/>
      <w:r w:rsidR="002042B1" w:rsidRPr="002042B1">
        <w:rPr>
          <w:i/>
        </w:rPr>
        <w:t>dbus</w:t>
      </w:r>
      <w:proofErr w:type="spellEnd"/>
      <w:r w:rsidR="002042B1" w:rsidRPr="002042B1">
        <w:rPr>
          <w:i/>
        </w:rPr>
        <w:t>/doc/testplan.txt</w:t>
      </w:r>
    </w:p>
    <w:p w:rsidR="00727858" w:rsidRDefault="000B6CF8">
      <w:pPr>
        <w:pStyle w:val="Heading1"/>
      </w:pPr>
      <w:bookmarkStart w:id="53" w:name="_Toc441505667"/>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Pr>
        <w:pStyle w:val="Body"/>
        <w:rPr>
          <w:lang w:eastAsia="ja-JP"/>
        </w:rPr>
      </w:pPr>
    </w:p>
    <w:p w:rsidR="00727858" w:rsidRDefault="000B6CF8">
      <w:pPr>
        <w:pStyle w:val="Heading2"/>
      </w:pPr>
      <w:bookmarkStart w:id="54" w:name="_Toc318106311"/>
      <w:bookmarkStart w:id="55" w:name="_Toc391907791"/>
      <w:bookmarkStart w:id="56" w:name="_Toc441505668"/>
      <w:r>
        <w:t>D-Bus</w:t>
      </w:r>
      <w:bookmarkEnd w:id="54"/>
      <w:bookmarkEnd w:id="55"/>
      <w:bookmarkEnd w:id="56"/>
    </w:p>
    <w:p w:rsidR="00727858" w:rsidRDefault="000B6CF8">
      <w:r>
        <w:t xml:space="preserve">The </w:t>
      </w:r>
      <w:proofErr w:type="spellStart"/>
      <w:r>
        <w:t>EnhancedPositionService</w:t>
      </w:r>
      <w:proofErr w:type="spellEnd"/>
      <w:r>
        <w:t xml:space="preserve"> interfaces are D-Bus interfaces. They are defined using the D-Bus introspection data format, which is nothing but an IDL expressed in XML format.</w:t>
      </w:r>
    </w:p>
    <w:p w:rsidR="00727858" w:rsidRDefault="00727858"/>
    <w:p w:rsidR="00727858" w:rsidRDefault="000B6CF8">
      <w:r>
        <w:t>For more information about the D-Bus data types please refer to the following website:</w:t>
      </w:r>
    </w:p>
    <w:p w:rsidR="00727858" w:rsidRDefault="009D71BD">
      <w:hyperlink r:id="rId33" w:anchor="message-protocol-signatures" w:history="1">
        <w:r w:rsidR="000B6CF8">
          <w:rPr>
            <w:rStyle w:val="Hyperlink"/>
            <w:lang w:bidi="hi-IN"/>
          </w:rPr>
          <w:t>http://dbus.freedesktop.org/doc/dbus-specification.html#message-protocol-signatures</w:t>
        </w:r>
      </w:hyperlink>
    </w:p>
    <w:p w:rsidR="00727858" w:rsidRDefault="00727858"/>
    <w:p w:rsidR="00727858" w:rsidRDefault="000B6CF8">
      <w:r>
        <w:t>For more information about the D-Bus introspection data format, please refer to the following website:</w:t>
      </w:r>
    </w:p>
    <w:p w:rsidR="00727858" w:rsidRDefault="009D71BD">
      <w:hyperlink r:id="rId34" w:anchor="introspection-format" w:history="1">
        <w:r w:rsidR="000B6CF8">
          <w:rPr>
            <w:rStyle w:val="Hyperlink"/>
            <w:lang w:bidi="hi-IN"/>
          </w:rPr>
          <w:t>http://dbus.freedesktop.org/doc/dbus-specification.html#introspection-format</w:t>
        </w:r>
      </w:hyperlink>
    </w:p>
    <w:p w:rsidR="00727858" w:rsidRDefault="00727858"/>
    <w:p w:rsidR="00727858" w:rsidRDefault="00727858"/>
    <w:p w:rsidR="00727858" w:rsidRDefault="000B6CF8">
      <w:pPr>
        <w:pStyle w:val="Heading2"/>
      </w:pPr>
      <w:bookmarkStart w:id="57" w:name="_Toc318106312"/>
      <w:bookmarkStart w:id="58" w:name="_Toc391907792"/>
      <w:bookmarkStart w:id="59" w:name="_Toc441505669"/>
      <w:proofErr w:type="spellStart"/>
      <w:r>
        <w:t>Git</w:t>
      </w:r>
      <w:proofErr w:type="spellEnd"/>
      <w:r>
        <w:t xml:space="preserve"> Repository</w:t>
      </w:r>
      <w:bookmarkEnd w:id="57"/>
      <w:bookmarkEnd w:id="58"/>
      <w:bookmarkEnd w:id="59"/>
    </w:p>
    <w:p w:rsidR="00727858" w:rsidRDefault="000B6CF8">
      <w:r>
        <w:t xml:space="preserve">The </w:t>
      </w:r>
      <w:proofErr w:type="spellStart"/>
      <w:r>
        <w:t>EnhancedPositionService</w:t>
      </w:r>
      <w:proofErr w:type="spellEnd"/>
      <w:r>
        <w:t xml:space="preserve"> interfaces can be found in the </w:t>
      </w:r>
      <w:r w:rsidR="002042B1">
        <w:t>folder</w:t>
      </w:r>
      <w:r>
        <w:t>:</w:t>
      </w:r>
    </w:p>
    <w:p w:rsidR="002042B1" w:rsidRPr="002042B1" w:rsidRDefault="002042B1">
      <w:pPr>
        <w:rPr>
          <w:i/>
        </w:rPr>
      </w:pPr>
      <w:proofErr w:type="gramStart"/>
      <w:r w:rsidRPr="002042B1">
        <w:rPr>
          <w:i/>
        </w:rPr>
        <w:t>positioning/enhanced-position-servi</w:t>
      </w:r>
      <w:r>
        <w:rPr>
          <w:i/>
        </w:rPr>
        <w:t>c</w:t>
      </w:r>
      <w:r w:rsidRPr="002042B1">
        <w:rPr>
          <w:i/>
        </w:rPr>
        <w:t>e/</w:t>
      </w:r>
      <w:proofErr w:type="spellStart"/>
      <w:r w:rsidRPr="002042B1">
        <w:rPr>
          <w:i/>
        </w:rPr>
        <w:t>dbus</w:t>
      </w:r>
      <w:proofErr w:type="spellEnd"/>
      <w:r w:rsidRPr="002042B1">
        <w:rPr>
          <w:i/>
        </w:rPr>
        <w:t>/</w:t>
      </w:r>
      <w:proofErr w:type="spellStart"/>
      <w:r w:rsidRPr="002042B1">
        <w:rPr>
          <w:i/>
        </w:rPr>
        <w:t>api</w:t>
      </w:r>
      <w:proofErr w:type="spellEnd"/>
      <w:proofErr w:type="gramEnd"/>
      <w:r w:rsidRPr="002042B1">
        <w:rPr>
          <w:i/>
        </w:rPr>
        <w:t>/</w:t>
      </w:r>
    </w:p>
    <w:p w:rsidR="002042B1" w:rsidRDefault="002042B1"/>
    <w:p w:rsidR="00727858" w:rsidRDefault="000B6CF8">
      <w:pPr>
        <w:pStyle w:val="Heading2"/>
      </w:pPr>
      <w:bookmarkStart w:id="60" w:name="_Toc391907793"/>
      <w:bookmarkStart w:id="61" w:name="_Toc441505670"/>
      <w:r>
        <w:t>Naming Conventions</w:t>
      </w:r>
      <w:bookmarkEnd w:id="60"/>
      <w:bookmarkEnd w:id="61"/>
    </w:p>
    <w:p w:rsidR="00727858" w:rsidRDefault="000B6CF8">
      <w:pPr>
        <w:pStyle w:val="Body"/>
      </w:pPr>
      <w:r>
        <w:t xml:space="preserve">Please see </w:t>
      </w:r>
      <w:hyperlink r:id="rId35" w:history="1">
        <w:r>
          <w:rPr>
            <w:rStyle w:val="Hyperlink"/>
          </w:rPr>
          <w:t>http://dbus.freedesktop.org/doc/dbus-specification.html</w:t>
        </w:r>
      </w:hyperlink>
      <w:r>
        <w:t>.</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Description</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Interface File</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proofErr w:type="spellStart"/>
            <w:r>
              <w:t>genivi</w:t>
            </w:r>
            <w:proofErr w:type="spellEnd"/>
            <w:r>
              <w:t>.&lt;component name or domain in lowercase character&gt;.&lt;interface name in lowercase characters&gt;</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org.genivi.positioning.Configuration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Methods/Signal/Properties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uppercase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GetPositionInfo</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Arguments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Camel case naming convention</w:t>
            </w:r>
          </w:p>
          <w:p w:rsidR="00727858" w:rsidRDefault="000B6CF8">
            <w:pPr>
              <w:pStyle w:val="BodyText"/>
            </w:pPr>
            <w:r>
              <w:t>First letter lowercase</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proofErr w:type="spellStart"/>
            <w:r>
              <w:t>valuesToReturn</w:t>
            </w:r>
            <w:proofErr w:type="spellEnd"/>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0B6CF8">
      <w:pPr>
        <w:pStyle w:val="Heading2"/>
      </w:pPr>
      <w:bookmarkStart w:id="62" w:name="_Toc319789769"/>
      <w:bookmarkStart w:id="63" w:name="_Toc391907794"/>
      <w:bookmarkStart w:id="64" w:name="_Toc441505671"/>
      <w:r>
        <w:t>Data Types Convention</w:t>
      </w:r>
      <w:bookmarkEnd w:id="62"/>
      <w:bookmarkEnd w:id="63"/>
      <w:bookmarkEnd w:id="64"/>
    </w:p>
    <w:p w:rsidR="00727858" w:rsidRDefault="000B6CF8">
      <w:pPr>
        <w:pStyle w:val="BodyText"/>
        <w:rPr>
          <w:i w:val="0"/>
          <w:sz w:val="20"/>
        </w:rPr>
      </w:pPr>
      <w:r>
        <w:rPr>
          <w:i w:val="0"/>
          <w:sz w:val="20"/>
        </w:rPr>
        <w:t xml:space="preserve">D-bus </w:t>
      </w:r>
      <w:proofErr w:type="gramStart"/>
      <w:r>
        <w:rPr>
          <w:i w:val="0"/>
          <w:sz w:val="20"/>
        </w:rPr>
        <w:t>types</w:t>
      </w:r>
      <w:proofErr w:type="gramEnd"/>
      <w:r>
        <w:rPr>
          <w:i w:val="0"/>
          <w:sz w:val="20"/>
        </w:rPr>
        <w:t xml:space="preserve"> code are used. Please refer to the following webpage for more information:</w:t>
      </w:r>
    </w:p>
    <w:p w:rsidR="00727858" w:rsidRDefault="009D71BD">
      <w:pPr>
        <w:pStyle w:val="BodyText"/>
        <w:rPr>
          <w:i w:val="0"/>
          <w:sz w:val="20"/>
        </w:rPr>
      </w:pPr>
      <w:hyperlink r:id="rId36" w:history="1">
        <w:r w:rsidR="000B6CF8">
          <w:rPr>
            <w:rStyle w:val="Hyperlink"/>
            <w:i w:val="0"/>
            <w:sz w:val="20"/>
          </w:rPr>
          <w:t>http://dbus.freedesktop.org/doc/dbus-specification.html</w:t>
        </w:r>
      </w:hyperlink>
    </w:p>
    <w:p w:rsidR="00727858" w:rsidRDefault="000B6CF8">
      <w:pPr>
        <w:pStyle w:val="BodyText"/>
      </w:pPr>
      <w:r>
        <w:t xml:space="preserve"> </w:t>
      </w:r>
    </w:p>
    <w:p w:rsidR="00727858" w:rsidRDefault="00727858">
      <w:pPr>
        <w:pStyle w:val="BodyText"/>
      </w:pPr>
    </w:p>
    <w:tbl>
      <w:tblPr>
        <w:tblW w:w="0" w:type="auto"/>
        <w:tblInd w:w="-5" w:type="dxa"/>
        <w:tblLayout w:type="fixed"/>
        <w:tblLook w:val="0000" w:firstRow="0" w:lastRow="0" w:firstColumn="0" w:lastColumn="0" w:noHBand="0" w:noVBand="0"/>
      </w:tblPr>
      <w:tblGrid>
        <w:gridCol w:w="3355"/>
        <w:gridCol w:w="3344"/>
        <w:gridCol w:w="3499"/>
      </w:tblGrid>
      <w:tr w:rsidR="00727858">
        <w:tc>
          <w:tcPr>
            <w:tcW w:w="3355"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Element</w:t>
            </w:r>
          </w:p>
        </w:tc>
        <w:tc>
          <w:tcPr>
            <w:tcW w:w="3344" w:type="dxa"/>
            <w:tcBorders>
              <w:top w:val="single" w:sz="4" w:space="0" w:color="000000"/>
              <w:left w:val="single" w:sz="4" w:space="0" w:color="000000"/>
              <w:bottom w:val="single" w:sz="4" w:space="0" w:color="000000"/>
            </w:tcBorders>
            <w:shd w:val="clear" w:color="auto" w:fill="C0C0C0"/>
          </w:tcPr>
          <w:p w:rsidR="00727858" w:rsidRDefault="000B6CF8">
            <w:pPr>
              <w:pStyle w:val="BodyText"/>
              <w:snapToGrid w:val="0"/>
              <w:rPr>
                <w:b/>
              </w:rPr>
            </w:pPr>
            <w:r>
              <w:rPr>
                <w:b/>
              </w:rPr>
              <w:t>D-Bus Data Type Code</w:t>
            </w:r>
          </w:p>
        </w:tc>
        <w:tc>
          <w:tcPr>
            <w:tcW w:w="3499"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pStyle w:val="BodyText"/>
              <w:snapToGrid w:val="0"/>
              <w:rPr>
                <w:b/>
              </w:rPr>
            </w:pPr>
            <w:r>
              <w:rPr>
                <w:b/>
              </w:rPr>
              <w:t>Example</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Enumerators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q (uint16)</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Handles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y (uint8)</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0B6CF8">
            <w:pPr>
              <w:pStyle w:val="BodyText"/>
              <w:snapToGrid w:val="0"/>
            </w:pPr>
            <w:r>
              <w:t>Maps</w:t>
            </w:r>
          </w:p>
        </w:tc>
        <w:tc>
          <w:tcPr>
            <w:tcW w:w="3344" w:type="dxa"/>
            <w:tcBorders>
              <w:top w:val="single" w:sz="4" w:space="0" w:color="000000"/>
              <w:left w:val="single" w:sz="4" w:space="0" w:color="000000"/>
              <w:bottom w:val="single" w:sz="4" w:space="0" w:color="000000"/>
            </w:tcBorders>
            <w:shd w:val="clear" w:color="auto" w:fill="auto"/>
          </w:tcPr>
          <w:p w:rsidR="00727858" w:rsidRDefault="000B6CF8">
            <w:pPr>
              <w:pStyle w:val="BodyText"/>
            </w:pPr>
            <w:r>
              <w:t>a{qv}</w:t>
            </w: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pStyle w:val="BodyText"/>
              <w:snapToGrid w:val="0"/>
            </w:pPr>
            <w:r>
              <w:t>Dictionary of tuples (key, value)</w:t>
            </w:r>
          </w:p>
          <w:p w:rsidR="00727858" w:rsidRDefault="000B6CF8">
            <w:pPr>
              <w:pStyle w:val="BodyText"/>
              <w:snapToGrid w:val="0"/>
            </w:pPr>
            <w:r>
              <w:t xml:space="preserve">The key is expressed as an enumerator </w:t>
            </w:r>
          </w:p>
        </w:tc>
      </w:tr>
      <w:tr w:rsidR="00727858">
        <w:tc>
          <w:tcPr>
            <w:tcW w:w="3355"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344" w:type="dxa"/>
            <w:tcBorders>
              <w:top w:val="single" w:sz="4" w:space="0" w:color="000000"/>
              <w:left w:val="single" w:sz="4" w:space="0" w:color="000000"/>
              <w:bottom w:val="single" w:sz="4" w:space="0" w:color="000000"/>
            </w:tcBorders>
            <w:shd w:val="clear" w:color="auto" w:fill="auto"/>
          </w:tcPr>
          <w:p w:rsidR="00727858" w:rsidRDefault="00727858">
            <w:pPr>
              <w:pStyle w:val="BodyText"/>
              <w:snapToGrid w:val="0"/>
            </w:pPr>
          </w:p>
        </w:tc>
        <w:tc>
          <w:tcPr>
            <w:tcW w:w="3499"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727858">
            <w:pPr>
              <w:pStyle w:val="BodyText"/>
              <w:snapToGrid w:val="0"/>
            </w:pPr>
          </w:p>
        </w:tc>
      </w:tr>
    </w:tbl>
    <w:p w:rsidR="00727858" w:rsidRDefault="00727858">
      <w:pPr>
        <w:pStyle w:val="BodyText"/>
      </w:pPr>
    </w:p>
    <w:p w:rsidR="00727858" w:rsidRDefault="00727858">
      <w:pPr>
        <w:pageBreakBefore/>
      </w:pPr>
    </w:p>
    <w:p w:rsidR="00727858" w:rsidRDefault="000B6CF8">
      <w:pPr>
        <w:pStyle w:val="Heading2"/>
        <w:ind w:left="578" w:hanging="578"/>
      </w:pPr>
      <w:bookmarkStart w:id="65" w:name="_Toc391907795"/>
      <w:bookmarkStart w:id="66" w:name="_Toc441505672"/>
      <w:r>
        <w:t>Errors</w:t>
      </w:r>
      <w:bookmarkEnd w:id="65"/>
      <w:bookmarkEnd w:id="66"/>
    </w:p>
    <w:p w:rsidR="00727858" w:rsidRDefault="00727858"/>
    <w:tbl>
      <w:tblPr>
        <w:tblW w:w="0" w:type="auto"/>
        <w:tblInd w:w="-5" w:type="dxa"/>
        <w:tblLayout w:type="fixed"/>
        <w:tblLook w:val="0000" w:firstRow="0" w:lastRow="0" w:firstColumn="0" w:lastColumn="0" w:noHBand="0" w:noVBand="0"/>
      </w:tblPr>
      <w:tblGrid>
        <w:gridCol w:w="1831"/>
        <w:gridCol w:w="2002"/>
        <w:gridCol w:w="2331"/>
        <w:gridCol w:w="1790"/>
        <w:gridCol w:w="2004"/>
      </w:tblGrid>
      <w:tr w:rsidR="00727858">
        <w:tc>
          <w:tcPr>
            <w:tcW w:w="18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Type</w:t>
            </w:r>
          </w:p>
        </w:tc>
        <w:tc>
          <w:tcPr>
            <w:tcW w:w="2002"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Description</w:t>
            </w:r>
          </w:p>
        </w:tc>
        <w:tc>
          <w:tcPr>
            <w:tcW w:w="2331"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Example</w:t>
            </w:r>
          </w:p>
        </w:tc>
        <w:tc>
          <w:tcPr>
            <w:tcW w:w="1790" w:type="dxa"/>
            <w:tcBorders>
              <w:top w:val="single" w:sz="4" w:space="0" w:color="000000"/>
              <w:left w:val="single" w:sz="4" w:space="0" w:color="000000"/>
              <w:bottom w:val="single" w:sz="4" w:space="0" w:color="000000"/>
            </w:tcBorders>
            <w:shd w:val="clear" w:color="auto" w:fill="C0C0C0"/>
          </w:tcPr>
          <w:p w:rsidR="00727858" w:rsidRDefault="000B6CF8">
            <w:pPr>
              <w:snapToGrid w:val="0"/>
              <w:rPr>
                <w:b/>
              </w:rPr>
            </w:pPr>
            <w:r>
              <w:rPr>
                <w:b/>
              </w:rPr>
              <w:t>Error Documentation</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rsidR="00727858" w:rsidRDefault="000B6CF8">
            <w:pPr>
              <w:snapToGrid w:val="0"/>
              <w:rPr>
                <w:b/>
              </w:rPr>
            </w:pPr>
            <w:r>
              <w:rPr>
                <w:b/>
              </w:rPr>
              <w:t xml:space="preserve">Note </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User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user actions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The user tries to start route guidance, although guidance is already running</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Application specific error string documented in the XML file</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Hardware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related to hardware/database related problems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No map data</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Application specific error string documented in the XML file </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Protocol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Error caused by wrong sequence of commands</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Wrong sequence of commands to enter destination</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Error</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D-Bus communication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Bus busy</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Can occur in final product</w:t>
            </w:r>
          </w:p>
        </w:tc>
      </w:tr>
      <w:tr w:rsidR="00727858">
        <w:tc>
          <w:tcPr>
            <w:tcW w:w="1831" w:type="dxa"/>
            <w:tcBorders>
              <w:top w:val="single" w:sz="4" w:space="0" w:color="000000"/>
              <w:left w:val="single" w:sz="4" w:space="0" w:color="000000"/>
              <w:bottom w:val="single" w:sz="4" w:space="0" w:color="000000"/>
            </w:tcBorders>
            <w:shd w:val="clear" w:color="auto" w:fill="auto"/>
          </w:tcPr>
          <w:p w:rsidR="00727858" w:rsidRDefault="000B6CF8">
            <w:pPr>
              <w:snapToGrid w:val="0"/>
            </w:pPr>
            <w:r>
              <w:t xml:space="preserve">Programming Error </w:t>
            </w:r>
          </w:p>
        </w:tc>
        <w:tc>
          <w:tcPr>
            <w:tcW w:w="2002" w:type="dxa"/>
            <w:tcBorders>
              <w:top w:val="single" w:sz="4" w:space="0" w:color="000000"/>
              <w:left w:val="single" w:sz="4" w:space="0" w:color="000000"/>
              <w:bottom w:val="single" w:sz="4" w:space="0" w:color="000000"/>
            </w:tcBorders>
            <w:shd w:val="clear" w:color="auto" w:fill="auto"/>
          </w:tcPr>
          <w:p w:rsidR="00727858" w:rsidRDefault="000B6CF8">
            <w:pPr>
              <w:snapToGrid w:val="0"/>
            </w:pPr>
            <w:r>
              <w:t>Programming Error</w:t>
            </w:r>
          </w:p>
        </w:tc>
        <w:tc>
          <w:tcPr>
            <w:tcW w:w="2331" w:type="dxa"/>
            <w:tcBorders>
              <w:top w:val="single" w:sz="4" w:space="0" w:color="000000"/>
              <w:left w:val="single" w:sz="4" w:space="0" w:color="000000"/>
              <w:bottom w:val="single" w:sz="4" w:space="0" w:color="000000"/>
            </w:tcBorders>
            <w:shd w:val="clear" w:color="auto" w:fill="auto"/>
          </w:tcPr>
          <w:p w:rsidR="00727858" w:rsidRDefault="000B6CF8">
            <w:pPr>
              <w:snapToGrid w:val="0"/>
            </w:pPr>
            <w:r>
              <w:t>Invalid parameters</w:t>
            </w:r>
          </w:p>
        </w:tc>
        <w:tc>
          <w:tcPr>
            <w:tcW w:w="1790" w:type="dxa"/>
            <w:tcBorders>
              <w:top w:val="single" w:sz="4" w:space="0" w:color="000000"/>
              <w:left w:val="single" w:sz="4" w:space="0" w:color="000000"/>
              <w:bottom w:val="single" w:sz="4" w:space="0" w:color="000000"/>
            </w:tcBorders>
            <w:shd w:val="clear" w:color="auto" w:fill="auto"/>
          </w:tcPr>
          <w:p w:rsidR="00727858" w:rsidRDefault="000B6CF8">
            <w:pPr>
              <w:snapToGrid w:val="0"/>
            </w:pPr>
            <w:r>
              <w:t>Standard D-Bus error string and debug messages</w:t>
            </w:r>
          </w:p>
        </w:tc>
        <w:tc>
          <w:tcPr>
            <w:tcW w:w="2004" w:type="dxa"/>
            <w:tcBorders>
              <w:top w:val="single" w:sz="4" w:space="0" w:color="000000"/>
              <w:left w:val="single" w:sz="4" w:space="0" w:color="000000"/>
              <w:bottom w:val="single" w:sz="4" w:space="0" w:color="000000"/>
              <w:right w:val="single" w:sz="4" w:space="0" w:color="000000"/>
            </w:tcBorders>
            <w:shd w:val="clear" w:color="auto" w:fill="auto"/>
          </w:tcPr>
          <w:p w:rsidR="00727858" w:rsidRDefault="000B6CF8">
            <w:pPr>
              <w:snapToGrid w:val="0"/>
            </w:pPr>
            <w:r>
              <w:t>Should not occur in production code</w:t>
            </w:r>
          </w:p>
        </w:tc>
      </w:tr>
    </w:tbl>
    <w:p w:rsidR="00727858" w:rsidRDefault="00727858"/>
    <w:p w:rsidR="00727858" w:rsidRDefault="000B6CF8">
      <w:pPr>
        <w:jc w:val="both"/>
      </w:pPr>
      <w:r>
        <w:t>Only application-specific errors are documented directly in the interfaces (XML files). For all other errors, standard D-Bus strings are used. These kinds of strings are not documented in the interfaces. It is implicitly assumed that every method may return a standard D-Bus error string.</w:t>
      </w:r>
    </w:p>
    <w:p w:rsidR="00727858" w:rsidRDefault="00727858">
      <w:pPr>
        <w:jc w:val="both"/>
      </w:pPr>
    </w:p>
    <w:p w:rsidR="00727858" w:rsidRDefault="000B6CF8">
      <w:pPr>
        <w:jc w:val="both"/>
      </w:pPr>
      <w:r>
        <w:t xml:space="preserve">Please see </w:t>
      </w:r>
      <w:hyperlink r:id="rId37" w:history="1">
        <w:r>
          <w:rPr>
            <w:rStyle w:val="Hyperlink"/>
          </w:rPr>
          <w:t>http://dbus.freedesktop.org/doc/api/html/group__DBusProtocol.html</w:t>
        </w:r>
      </w:hyperlink>
      <w:r>
        <w:t>.</w:t>
      </w:r>
    </w:p>
    <w:p w:rsidR="00727858" w:rsidRDefault="00727858">
      <w:pPr>
        <w:pStyle w:val="Body"/>
      </w:pPr>
    </w:p>
    <w:sectPr w:rsidR="00727858">
      <w:footerReference w:type="even" r:id="rId38"/>
      <w:headerReference w:type="first" r:id="rId39"/>
      <w:footerReference w:type="first" r:id="rId40"/>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BD" w:rsidRDefault="009D71BD">
      <w:r>
        <w:separator/>
      </w:r>
    </w:p>
  </w:endnote>
  <w:endnote w:type="continuationSeparator" w:id="0">
    <w:p w:rsidR="009D71BD" w:rsidRDefault="009D7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2042B1">
            <w:rPr>
              <w:noProof/>
            </w:rPr>
            <w:t>2016</w:t>
          </w:r>
          <w:r>
            <w:rPr>
              <w:noProof/>
            </w:rPr>
            <w:fldChar w:fldCharType="end"/>
          </w:r>
          <w:r>
            <w:t>, The GENIVI Alliance. All rights reserved.</w:t>
          </w:r>
        </w:p>
        <w:p w:rsidR="000B6CF8" w:rsidRDefault="009D71BD">
          <w:pPr>
            <w:pStyle w:val="TitlePageText"/>
            <w:spacing w:after="0"/>
            <w:jc w:val="center"/>
          </w:pPr>
          <w:r>
            <w:fldChar w:fldCharType="begin"/>
          </w:r>
          <w:r>
            <w:instrText xml:space="preserve"> DOCPROPERTY "GENIVI-FooterDesignation" \* MERGEFORMAT </w:instrText>
          </w:r>
          <w:r>
            <w:fldChar w:fldCharType="separate"/>
          </w:r>
          <w:r w:rsidR="00977308">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977308">
      <w:rPr>
        <w:lang w:val="it-IT"/>
      </w:rPr>
      <w:instrText>Y</w:instrText>
    </w:r>
    <w:r>
      <w:fldChar w:fldCharType="end"/>
    </w:r>
    <w:r>
      <w:rPr>
        <w:lang w:val="it-IT"/>
      </w:rPr>
      <w:instrText xml:space="preserve"> = Y "" "Copyright © </w:instrText>
    </w:r>
    <w:r w:rsidR="00954804">
      <w:fldChar w:fldCharType="begin"/>
    </w:r>
    <w:r w:rsidR="00954804" w:rsidRPr="00185BA4">
      <w:rPr>
        <w:lang w:val="it-IT"/>
      </w:rPr>
      <w:instrText xml:space="preserve"> DOCPROPERTY "GENIVI-CopyrightYear" \* MERGEFORMAT </w:instrText>
    </w:r>
    <w:r w:rsidR="00954804">
      <w:fldChar w:fldCharType="separate"/>
    </w:r>
    <w:r>
      <w:rPr>
        <w:lang w:val="it-IT"/>
      </w:rPr>
      <w:instrText>2013</w:instrText>
    </w:r>
    <w:r w:rsidR="00954804">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0B6CF8" w:rsidRDefault="000B6CF8">
    <w:pPr>
      <w:pStyle w:val="Copyright"/>
      <w:pBdr>
        <w:top w:val="none" w:sz="0" w:space="0" w:color="auto"/>
      </w:pBdr>
      <w:rPr>
        <w:lang w:val="it-IT"/>
      </w:rPr>
    </w:pPr>
    <w:r>
      <w:rPr>
        <w:lang w:val="it-IT"/>
      </w:rPr>
      <w:t>2400 Camino Ramon, Suite 375, San Ramon, CA  94583, USA</w:t>
    </w:r>
  </w:p>
  <w:p w:rsidR="000B6CF8" w:rsidRDefault="000B6CF8">
    <w:pPr>
      <w:pStyle w:val="Copyright"/>
      <w:pBdr>
        <w:top w:val="none" w:sz="0" w:space="0" w:color="auto"/>
      </w:pBdr>
    </w:pPr>
    <w:r>
      <w:t>http://www.genivi.org</w:t>
    </w:r>
    <w:r>
      <w:fldChar w:fldCharType="begin"/>
    </w:r>
    <w:r>
      <w:instrText xml:space="preserve"> IF </w:instrText>
    </w:r>
    <w:r w:rsidR="009D71BD">
      <w:fldChar w:fldCharType="begin"/>
    </w:r>
    <w:r w:rsidR="009D71BD">
      <w:instrText xml:space="preserve"> DOCPROPERTY "GENIVI-Public" </w:instrText>
    </w:r>
    <w:r w:rsidR="009D71BD">
      <w:fldChar w:fldCharType="separate"/>
    </w:r>
    <w:r w:rsidR="00977308">
      <w:instrText>Y</w:instrText>
    </w:r>
    <w:r w:rsidR="009D71BD">
      <w:fldChar w:fldCharType="end"/>
    </w:r>
    <w:r>
      <w:instrText xml:space="preserve"> = Y "" "</w:instrText>
    </w:r>
  </w:p>
  <w:p w:rsidR="000B6CF8" w:rsidRDefault="000B6CF8">
    <w:pPr>
      <w:pStyle w:val="Copyright"/>
      <w:pBdr>
        <w:top w:val="none" w:sz="0" w:space="0" w:color="auto"/>
      </w:pBdr>
    </w:pPr>
    <w:r>
      <w:instrText>All rights reserved.</w:instrText>
    </w:r>
  </w:p>
  <w:p w:rsidR="000B6CF8" w:rsidRDefault="000B6CF8">
    <w:pPr>
      <w:pStyle w:val="Copyright"/>
      <w:pBdr>
        <w:top w:val="none" w:sz="0" w:space="0" w:color="auto"/>
      </w:pBdr>
    </w:pPr>
  </w:p>
  <w:p w:rsidR="000B6CF8" w:rsidRDefault="000B6CF8">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2042B1">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0B6CF8">
      <w:trPr>
        <w:jc w:val="center"/>
      </w:trPr>
      <w:tc>
        <w:tcPr>
          <w:tcW w:w="471" w:type="pct"/>
        </w:tcPr>
        <w:p w:rsidR="000B6CF8" w:rsidRDefault="000B6CF8">
          <w:pPr>
            <w:pStyle w:val="Footer"/>
          </w:pPr>
        </w:p>
      </w:tc>
      <w:tc>
        <w:tcPr>
          <w:tcW w:w="4083" w:type="pct"/>
        </w:tcPr>
        <w:p w:rsidR="000B6CF8" w:rsidRDefault="000B6CF8">
          <w:pPr>
            <w:pStyle w:val="Footer"/>
            <w:jc w:val="center"/>
          </w:pPr>
          <w:r>
            <w:fldChar w:fldCharType="begin"/>
          </w:r>
          <w:r>
            <w:instrText xml:space="preserve"> IF </w:instrText>
          </w:r>
          <w:r w:rsidR="009D71BD">
            <w:fldChar w:fldCharType="begin"/>
          </w:r>
          <w:r w:rsidR="009D71BD">
            <w:instrText xml:space="preserve"> DOCPROPERTY "GENIVI-Public" </w:instrText>
          </w:r>
          <w:r w:rsidR="009D71BD">
            <w:fldChar w:fldCharType="separate"/>
          </w:r>
          <w:r w:rsidR="00977308">
            <w:instrText>Y</w:instrText>
          </w:r>
          <w:r w:rsidR="009D71BD">
            <w:fldChar w:fldCharType="end"/>
          </w:r>
          <w:r>
            <w:instrText xml:space="preserve"> = Y "GENIVI Alliance." "Copyright </w:instrText>
          </w:r>
          <w:r>
            <w:sym w:font="Symbol" w:char="F0E3"/>
          </w:r>
          <w:r>
            <w:instrText xml:space="preserve"> </w:instrText>
          </w:r>
          <w:r w:rsidR="009D71BD">
            <w:fldChar w:fldCharType="begin"/>
          </w:r>
          <w:r w:rsidR="009D71BD">
            <w:instrText xml:space="preserve"> DOCPROPERTY  GENIVI-CopyrightYear  \* MERGEFORMAT </w:instrText>
          </w:r>
          <w:r w:rsidR="009D71BD">
            <w:fldChar w:fldCharType="separate"/>
          </w:r>
          <w:r>
            <w:instrText>2013</w:instrText>
          </w:r>
          <w:r w:rsidR="009D71BD">
            <w:fldChar w:fldCharType="end"/>
          </w:r>
          <w:r>
            <w:instrText xml:space="preserve">, GENIVI Alliance. All rights reserved." \* MERGEFORMAT </w:instrText>
          </w:r>
          <w:r>
            <w:fldChar w:fldCharType="separate"/>
          </w:r>
          <w:r w:rsidR="002042B1">
            <w:rPr>
              <w:noProof/>
            </w:rPr>
            <w:t>GENIVI Alliance.</w:t>
          </w:r>
          <w:r>
            <w:fldChar w:fldCharType="end"/>
          </w:r>
        </w:p>
        <w:p w:rsidR="000B6CF8" w:rsidRDefault="000B6CF8">
          <w:pPr>
            <w:pStyle w:val="Footer"/>
            <w:jc w:val="center"/>
          </w:pPr>
          <w:r>
            <w:fldChar w:fldCharType="begin"/>
          </w:r>
          <w:r>
            <w:instrText xml:space="preserve"> IF </w:instrText>
          </w:r>
          <w:r w:rsidR="009D71BD">
            <w:fldChar w:fldCharType="begin"/>
          </w:r>
          <w:r w:rsidR="009D71BD">
            <w:instrText xml:space="preserve"> DOCPROPERTY "GENIVI-Public" </w:instrText>
          </w:r>
          <w:r w:rsidR="009D71BD">
            <w:fldChar w:fldCharType="separate"/>
          </w:r>
          <w:r w:rsidR="00977308">
            <w:instrText>Y</w:instrText>
          </w:r>
          <w:r w:rsidR="009D71BD">
            <w:fldChar w:fldCharType="end"/>
          </w:r>
          <w:r>
            <w:instrText xml:space="preserve"> = Y "</w:instrText>
          </w:r>
          <w:r w:rsidR="009D71BD">
            <w:fldChar w:fldCharType="begin"/>
          </w:r>
          <w:r w:rsidR="009D71BD">
            <w:instrText xml:space="preserve"> DOCPROPERTY "GENIVI-DocLicense" \* MERGEFORMAT </w:instrText>
          </w:r>
          <w:r w:rsidR="009D71BD">
            <w:fldChar w:fldCharType="separate"/>
          </w:r>
          <w:r w:rsidR="00977308" w:rsidRPr="00977308">
            <w:rPr>
              <w:bCs/>
            </w:rPr>
            <w:instrText>This work is licensed under a</w:instrText>
          </w:r>
          <w:r w:rsidR="00977308">
            <w:instrText xml:space="preserve"> Creative Commons Attribution-ShareAlike 4.0 International License.</w:instrText>
          </w:r>
          <w:r w:rsidR="009D71BD">
            <w:fldChar w:fldCharType="end"/>
          </w:r>
          <w:r>
            <w:instrText>" "</w:instrText>
          </w:r>
          <w:r w:rsidR="009D71BD">
            <w:fldChar w:fldCharType="begin"/>
          </w:r>
          <w:r w:rsidR="009D71BD">
            <w:instrText xml:space="preserve"> DOCPROPERTY "GENIVI-FooterDesignation" \* MERGEFORMAT </w:instrText>
          </w:r>
          <w:r w:rsidR="009D71BD">
            <w:fldChar w:fldCharType="separate"/>
          </w:r>
          <w:r>
            <w:instrText>For GENIVI Members only.</w:instrText>
          </w:r>
          <w:r w:rsidR="009D71BD">
            <w:fldChar w:fldCharType="end"/>
          </w:r>
          <w:r>
            <w:instrText xml:space="preserve">" \* MERGEFORMAT </w:instrText>
          </w:r>
          <w:r>
            <w:fldChar w:fldCharType="separate"/>
          </w:r>
          <w:r w:rsidR="002042B1" w:rsidRPr="002042B1">
            <w:rPr>
              <w:noProof/>
            </w:rPr>
            <w:t xml:space="preserve">This work is licensed </w:t>
          </w:r>
          <w:r w:rsidR="002042B1" w:rsidRPr="00977308">
            <w:rPr>
              <w:bCs/>
              <w:noProof/>
            </w:rPr>
            <w:t>under a</w:t>
          </w:r>
          <w:r w:rsidR="002042B1">
            <w:rPr>
              <w:noProof/>
            </w:rPr>
            <w:t xml:space="preserve"> Creative Commons Attribution-ShareAlike 4.0 International License.</w:t>
          </w:r>
          <w:r>
            <w:fldChar w:fldCharType="end"/>
          </w:r>
        </w:p>
      </w:tc>
      <w:tc>
        <w:tcPr>
          <w:tcW w:w="446" w:type="pct"/>
        </w:tcPr>
        <w:p w:rsidR="000B6CF8" w:rsidRDefault="000B6CF8">
          <w:pPr>
            <w:pStyle w:val="Footer"/>
            <w:jc w:val="right"/>
          </w:pPr>
          <w:r>
            <w:t xml:space="preserve">Page </w:t>
          </w:r>
          <w:r>
            <w:fldChar w:fldCharType="begin"/>
          </w:r>
          <w:r>
            <w:instrText xml:space="preserve"> PAGE </w:instrText>
          </w:r>
          <w:r>
            <w:fldChar w:fldCharType="separate"/>
          </w:r>
          <w:r w:rsidR="002042B1">
            <w:rPr>
              <w:noProof/>
            </w:rPr>
            <w:t>iii</w:t>
          </w:r>
          <w:r>
            <w:rPr>
              <w:noProof/>
            </w:rPr>
            <w:fldChar w:fldCharType="end"/>
          </w:r>
        </w:p>
      </w:tc>
    </w:tr>
  </w:tbl>
  <w:p w:rsidR="000B6CF8" w:rsidRDefault="000B6CF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0B6CF8">
      <w:trPr>
        <w:jc w:val="center"/>
      </w:trPr>
      <w:tc>
        <w:tcPr>
          <w:tcW w:w="1077" w:type="dxa"/>
        </w:tcPr>
        <w:p w:rsidR="000B6CF8" w:rsidRDefault="000B6CF8">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0B6CF8" w:rsidRDefault="000B6CF8">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2042B1">
            <w:rPr>
              <w:noProof/>
            </w:rPr>
            <w:t>2016</w:t>
          </w:r>
          <w:r>
            <w:rPr>
              <w:noProof/>
            </w:rPr>
            <w:fldChar w:fldCharType="end"/>
          </w:r>
          <w:r>
            <w:t>, The GENIVI Alliance. All rights reserved.</w:t>
          </w:r>
        </w:p>
        <w:p w:rsidR="000B6CF8" w:rsidRDefault="009D71BD">
          <w:pPr>
            <w:pStyle w:val="TitlePageText"/>
            <w:spacing w:after="0"/>
            <w:jc w:val="center"/>
          </w:pPr>
          <w:r>
            <w:fldChar w:fldCharType="begin"/>
          </w:r>
          <w:r>
            <w:instrText xml:space="preserve"> DOCPROPERTY "GENIVI-FooterDesignation" \* MERGEFORMAT </w:instrText>
          </w:r>
          <w:r>
            <w:fldChar w:fldCharType="separate"/>
          </w:r>
          <w:r w:rsidR="00977308">
            <w:t>For GENIVI Members only.</w:t>
          </w:r>
          <w:r>
            <w:fldChar w:fldCharType="end"/>
          </w:r>
        </w:p>
      </w:tc>
      <w:tc>
        <w:tcPr>
          <w:tcW w:w="1235" w:type="dxa"/>
        </w:tcPr>
        <w:p w:rsidR="000B6CF8" w:rsidRDefault="000B6CF8">
          <w:pPr>
            <w:pStyle w:val="TitlePageText"/>
            <w:spacing w:after="0"/>
            <w:jc w:val="right"/>
          </w:pPr>
        </w:p>
      </w:tc>
    </w:tr>
  </w:tbl>
  <w:p w:rsidR="000B6CF8" w:rsidRDefault="000B6CF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2042B1">
      <w:rPr>
        <w:noProof/>
      </w:rPr>
      <w:t>2016</w:t>
    </w:r>
    <w:r>
      <w:rPr>
        <w:noProof/>
      </w:rPr>
      <w:fldChar w:fldCharType="end"/>
    </w:r>
    <w:r>
      <w:t xml:space="preserve"> by the GENIVI Alliance. </w:t>
    </w:r>
  </w:p>
  <w:p w:rsidR="000B6CF8" w:rsidRDefault="000B6CF8">
    <w:pPr>
      <w:pStyle w:val="Copyright"/>
      <w:rPr>
        <w:lang w:val="it-IT"/>
      </w:rPr>
    </w:pPr>
    <w:r>
      <w:rPr>
        <w:lang w:val="it-IT"/>
      </w:rPr>
      <w:t>2400 Camino Ramon, Suite 375, San Ramon, CA 94583, USA</w:t>
    </w:r>
  </w:p>
  <w:p w:rsidR="000B6CF8" w:rsidRDefault="000B6CF8">
    <w:pPr>
      <w:pStyle w:val="Copyright"/>
    </w:pPr>
    <w:r>
      <w:t>http://www.GENIVI.org</w:t>
    </w:r>
  </w:p>
  <w:p w:rsidR="000B6CF8" w:rsidRDefault="000B6CF8">
    <w:pPr>
      <w:pStyle w:val="Copyright"/>
    </w:pPr>
    <w:r>
      <w:t>All rights reserved.</w:t>
    </w:r>
  </w:p>
  <w:p w:rsidR="000B6CF8" w:rsidRDefault="000B6CF8">
    <w:pPr>
      <w:pStyle w:val="Copyright"/>
    </w:pPr>
  </w:p>
  <w:p w:rsidR="000B6CF8" w:rsidRDefault="000B6CF8">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BD" w:rsidRDefault="009D71BD">
      <w:r>
        <w:separator/>
      </w:r>
    </w:p>
  </w:footnote>
  <w:footnote w:type="continuationSeparator" w:id="0">
    <w:p w:rsidR="009D71BD" w:rsidRDefault="009D71BD">
      <w:r>
        <w:continuationSeparator/>
      </w:r>
    </w:p>
  </w:footnote>
  <w:footnote w:type="continuationNotice" w:id="1">
    <w:p w:rsidR="009D71BD" w:rsidRDefault="009D71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0B6CF8">
      <w:trPr>
        <w:trHeight w:val="90"/>
      </w:trPr>
      <w:tc>
        <w:tcPr>
          <w:tcW w:w="4435" w:type="dxa"/>
        </w:tcPr>
        <w:p w:rsidR="000B6CF8" w:rsidRDefault="004550BE">
          <w:pPr>
            <w:pStyle w:val="Header"/>
            <w:pBdr>
              <w:bottom w:val="none" w:sz="0" w:space="0" w:color="auto"/>
            </w:pBdr>
          </w:pPr>
          <w:r>
            <w:fldChar w:fldCharType="begin"/>
          </w:r>
          <w:r>
            <w:instrText xml:space="preserve"> TITLE  \* MERGEFORMAT </w:instrText>
          </w:r>
          <w:r>
            <w:fldChar w:fldCharType="separate"/>
          </w:r>
          <w:proofErr w:type="spellStart"/>
          <w:r w:rsidR="00977308">
            <w:t>EnhancedPositionService</w:t>
          </w:r>
          <w:proofErr w:type="spellEnd"/>
          <w:r>
            <w:fldChar w:fldCharType="end"/>
          </w:r>
          <w:r w:rsidR="000B6CF8">
            <w:t xml:space="preserve">, </w:t>
          </w:r>
          <w:r w:rsidR="000B6CF8">
            <w:fldChar w:fldCharType="begin"/>
          </w:r>
          <w:r w:rsidR="000B6CF8">
            <w:instrText xml:space="preserve"> IF </w:instrText>
          </w:r>
          <w:r w:rsidR="009D71BD">
            <w:fldChar w:fldCharType="begin"/>
          </w:r>
          <w:r w:rsidR="009D71BD">
            <w:instrText xml:space="preserve"> DOCPROPERTY "Disposition"  \* MERGEFORMAT </w:instrText>
          </w:r>
          <w:r w:rsidR="009D71BD">
            <w:fldChar w:fldCharType="separate"/>
          </w:r>
          <w:r w:rsidR="00977308">
            <w:instrText>Accepted</w:instrText>
          </w:r>
          <w:r w:rsidR="009D71BD">
            <w:fldChar w:fldCharType="end"/>
          </w:r>
          <w:r w:rsidR="000B6CF8">
            <w:instrText xml:space="preserve">="Accepted" "Version" "Draft Version"  \* MERGEFORMAT </w:instrText>
          </w:r>
          <w:r w:rsidR="000B6CF8">
            <w:fldChar w:fldCharType="separate"/>
          </w:r>
          <w:r w:rsidR="002042B1">
            <w:rPr>
              <w:noProof/>
            </w:rPr>
            <w:t>Version</w:t>
          </w:r>
          <w:r w:rsidR="000B6CF8">
            <w:fldChar w:fldCharType="end"/>
          </w:r>
          <w:r w:rsidR="000B6CF8">
            <w:t xml:space="preserve"> </w:t>
          </w:r>
          <w:r w:rsidR="009D71BD">
            <w:fldChar w:fldCharType="begin"/>
          </w:r>
          <w:r w:rsidR="009D71BD">
            <w:instrText xml:space="preserve"> DOCPROPERTY "GENIVI-DocVersion"  \* MERGEFORMAT </w:instrText>
          </w:r>
          <w:r w:rsidR="009D71BD">
            <w:fldChar w:fldCharType="separate"/>
          </w:r>
          <w:r w:rsidR="00977308">
            <w:t>3.0.0</w:t>
          </w:r>
          <w:r w:rsidR="009D71BD">
            <w:fldChar w:fldCharType="end"/>
          </w:r>
        </w:p>
      </w:tc>
      <w:tc>
        <w:tcPr>
          <w:tcW w:w="4088" w:type="dxa"/>
        </w:tcPr>
        <w:p w:rsidR="000B6CF8" w:rsidRDefault="000B6CF8">
          <w:pPr>
            <w:pStyle w:val="Header"/>
            <w:pBdr>
              <w:bottom w:val="none" w:sz="0" w:space="0" w:color="auto"/>
            </w:pBdr>
            <w:jc w:val="right"/>
          </w:pPr>
          <w:r>
            <w:t xml:space="preserve">GENIVI Document </w:t>
          </w:r>
          <w:r w:rsidR="009D71BD">
            <w:fldChar w:fldCharType="begin"/>
          </w:r>
          <w:r w:rsidR="009D71BD">
            <w:instrText xml:space="preserve"> DOCPROPERTY "Document Number"  \* MERGEFORMAT </w:instrText>
          </w:r>
          <w:r w:rsidR="009D71BD">
            <w:fldChar w:fldCharType="separate"/>
          </w:r>
          <w:r w:rsidR="00977308">
            <w:t>CS00026</w:t>
          </w:r>
          <w:r w:rsidR="009D71BD">
            <w:fldChar w:fldCharType="end"/>
          </w:r>
          <w:r>
            <w:t xml:space="preserve">, </w:t>
          </w:r>
          <w:r w:rsidR="009D71BD">
            <w:fldChar w:fldCharType="begin"/>
          </w:r>
          <w:r w:rsidR="009D71BD">
            <w:instrText xml:space="preserve"> DOCPROPERTY "GENIVI-DocDate"  \* MERGEFORMAT </w:instrText>
          </w:r>
          <w:r w:rsidR="009D71BD">
            <w:fldChar w:fldCharType="separate"/>
          </w:r>
          <w:r w:rsidR="00977308">
            <w:rPr>
              <w:noProof/>
            </w:rPr>
            <w:t>2015-01-21</w:t>
          </w:r>
          <w:r w:rsidR="009D71BD">
            <w:rPr>
              <w:noProof/>
            </w:rPr>
            <w:fldChar w:fldCharType="end"/>
          </w:r>
        </w:p>
      </w:tc>
    </w:tr>
  </w:tbl>
  <w:p w:rsidR="000B6CF8" w:rsidRDefault="000B6C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0B6CF8">
      <w:trPr>
        <w:trHeight w:val="90"/>
      </w:trPr>
      <w:tc>
        <w:tcPr>
          <w:tcW w:w="2500" w:type="pct"/>
        </w:tcPr>
        <w:p w:rsidR="000B6CF8" w:rsidRDefault="000B6CF8" w:rsidP="003B7968">
          <w:pPr>
            <w:pStyle w:val="Header"/>
            <w:pBdr>
              <w:bottom w:val="none" w:sz="0" w:space="0" w:color="auto"/>
            </w:pBdr>
          </w:pPr>
          <w:r>
            <w:t xml:space="preserve">GENIVI Document </w:t>
          </w:r>
          <w:r w:rsidR="009D71BD">
            <w:fldChar w:fldCharType="begin"/>
          </w:r>
          <w:r w:rsidR="009D71BD">
            <w:instrText xml:space="preserve"> DOCPROPERTY "Document Number"  \* MERGEFORMAT </w:instrText>
          </w:r>
          <w:r w:rsidR="009D71BD">
            <w:fldChar w:fldCharType="separate"/>
          </w:r>
          <w:r w:rsidR="00977308">
            <w:t>CS00026</w:t>
          </w:r>
          <w:r w:rsidR="009D71BD">
            <w:fldChar w:fldCharType="end"/>
          </w:r>
          <w:r>
            <w:t xml:space="preserve">, </w:t>
          </w:r>
          <w:r w:rsidR="003B7968">
            <w:t>21</w:t>
          </w:r>
          <w:r>
            <w:t>-Jan-2015</w:t>
          </w:r>
        </w:p>
      </w:tc>
      <w:tc>
        <w:tcPr>
          <w:tcW w:w="2500" w:type="pct"/>
        </w:tcPr>
        <w:p w:rsidR="000B6CF8" w:rsidRDefault="000B6CF8" w:rsidP="003B7968">
          <w:pPr>
            <w:pStyle w:val="Header"/>
            <w:pBdr>
              <w:bottom w:val="none" w:sz="0" w:space="0" w:color="auto"/>
            </w:pBdr>
            <w:jc w:val="right"/>
          </w:pPr>
          <w:proofErr w:type="spellStart"/>
          <w:r>
            <w:t>EnhancedPositionService</w:t>
          </w:r>
          <w:proofErr w:type="spellEnd"/>
          <w:r>
            <w:t xml:space="preserve">, </w:t>
          </w:r>
          <w:r w:rsidR="003B7968">
            <w:t xml:space="preserve">Version </w:t>
          </w:r>
          <w:r w:rsidR="009D71BD">
            <w:fldChar w:fldCharType="begin"/>
          </w:r>
          <w:r w:rsidR="009D71BD">
            <w:instrText xml:space="preserve"> DOCPROPERTY "GENIVI-DocVersion"  \* MERGEFORMAT </w:instrText>
          </w:r>
          <w:r w:rsidR="009D71BD">
            <w:fldChar w:fldCharType="separate"/>
          </w:r>
          <w:r w:rsidR="00977308">
            <w:t>3.0.0</w:t>
          </w:r>
          <w:r w:rsidR="009D71BD">
            <w:fldChar w:fldCharType="end"/>
          </w:r>
          <w:r>
            <w:t>.0</w:t>
          </w:r>
        </w:p>
      </w:tc>
    </w:tr>
  </w:tbl>
  <w:p w:rsidR="000B6CF8" w:rsidRDefault="000B6CF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F8" w:rsidRDefault="000B6CF8">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74D6F"/>
    <w:rsid w:val="000A2D17"/>
    <w:rsid w:val="000B6CF8"/>
    <w:rsid w:val="00185BA4"/>
    <w:rsid w:val="002042B1"/>
    <w:rsid w:val="00287F86"/>
    <w:rsid w:val="002E6ED4"/>
    <w:rsid w:val="003B7968"/>
    <w:rsid w:val="003C12A2"/>
    <w:rsid w:val="00412FAC"/>
    <w:rsid w:val="004550BE"/>
    <w:rsid w:val="006A5EEA"/>
    <w:rsid w:val="007253B4"/>
    <w:rsid w:val="00727858"/>
    <w:rsid w:val="00862C0A"/>
    <w:rsid w:val="0090470F"/>
    <w:rsid w:val="00954804"/>
    <w:rsid w:val="009771B5"/>
    <w:rsid w:val="00977308"/>
    <w:rsid w:val="009D71BD"/>
    <w:rsid w:val="00A4296A"/>
    <w:rsid w:val="00AD0655"/>
    <w:rsid w:val="00D03C99"/>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git.projects.genivi.org/?p=lbs/positioning.git;a=tree;f=sensors-service/doc" TargetMode="External"/><Relationship Id="rId26" Type="http://schemas.openxmlformats.org/officeDocument/2006/relationships/image" Target="media/image7.emf"/><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http://dbus.freedesktop.org/doc/dbus-specification.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emf"/><Relationship Id="rId33" Type="http://schemas.openxmlformats.org/officeDocument/2006/relationships/hyperlink" Target="http://dbus.freedesktop.org/doc/dbus-specification.html"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en.wikipedia.org/wiki/China" TargetMode="External"/><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hyperlink" Target="http://git.projects.genivi.org/?p=lbs/positioning.git;a=tree" TargetMode="External"/><Relationship Id="rId37" Type="http://schemas.openxmlformats.org/officeDocument/2006/relationships/hyperlink" Target="http://dbus.freedesktop.org/doc/api/html/group__DBusProtocol.html" TargetMode="Externa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hyperlink" Target="http://dbus.freedesktop.org/doc/dbus-specification.html" TargetMode="External"/><Relationship Id="rId10" Type="http://schemas.openxmlformats.org/officeDocument/2006/relationships/header" Target="header1.xml"/><Relationship Id="rId19" Type="http://schemas.openxmlformats.org/officeDocument/2006/relationships/hyperlink" Target="https://svn.genivi.org/uml-model/genivi/trunk" TargetMode="External"/><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hyperlink" Target="http://dbus.freedesktop.org/doc/dbus-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FF136-A106-475B-AE43-FB172B4F5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2954</Words>
  <Characters>18615</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21526</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106</cp:revision>
  <cp:lastPrinted>2016-01-25T16:19:00Z</cp:lastPrinted>
  <dcterms:created xsi:type="dcterms:W3CDTF">2013-09-05T13:35:00Z</dcterms:created>
  <dcterms:modified xsi:type="dcterms:W3CDTF">2016-06-23T06:57:00Z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